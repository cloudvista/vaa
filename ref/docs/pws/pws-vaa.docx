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81F0AA" w14:textId="77777777" w:rsidR="006C6285" w:rsidRDefault="0066697F" w:rsidP="000B3373">
      <w:pPr>
        <w:jc w:val="center"/>
      </w:pPr>
      <w:r>
        <w:rPr>
          <w:noProof/>
        </w:rPr>
        <w:drawing>
          <wp:inline distT="0" distB="0" distL="0" distR="0" wp14:anchorId="7A1722B2" wp14:editId="649AF8A1">
            <wp:extent cx="990600" cy="990600"/>
            <wp:effectExtent l="0" t="0" r="0" b="0"/>
            <wp:docPr id="3" name="Picture 3" descr="Image showing the Official Seal of the Department of Veterans Affairs." title="Official Seal of the Department of Veterans Affai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haeaswymbsk\AppData\Local\Microsoft\Windows\Temporary Internet Files\Content.Word\va.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inline>
        </w:drawing>
      </w:r>
    </w:p>
    <w:p w14:paraId="7123E942" w14:textId="77777777" w:rsidR="000B3373" w:rsidRDefault="000B3373" w:rsidP="00B24A32">
      <w:pPr>
        <w:pStyle w:val="Title"/>
        <w:jc w:val="center"/>
        <w:rPr>
          <w:rStyle w:val="BookTitle"/>
          <w:b/>
        </w:rPr>
      </w:pPr>
    </w:p>
    <w:p w14:paraId="16662057" w14:textId="77777777" w:rsidR="000B3373" w:rsidRDefault="000B3373" w:rsidP="000B3373"/>
    <w:p w14:paraId="22383571" w14:textId="77777777" w:rsidR="000B3373" w:rsidRDefault="000B3373" w:rsidP="000B3373"/>
    <w:p w14:paraId="3FD88196" w14:textId="77777777" w:rsidR="000B3373" w:rsidRDefault="000B3373" w:rsidP="000B3373"/>
    <w:p w14:paraId="6E4508AB" w14:textId="77777777" w:rsidR="000B3373" w:rsidRDefault="000B3373" w:rsidP="000B3373"/>
    <w:p w14:paraId="32FD57F1" w14:textId="77777777" w:rsidR="000B3373" w:rsidRDefault="000B3373" w:rsidP="000B3373"/>
    <w:p w14:paraId="38529EEE" w14:textId="77777777" w:rsidR="000B3373" w:rsidRPr="000B3373" w:rsidRDefault="000B3373" w:rsidP="000B3373"/>
    <w:p w14:paraId="5AF5AF88" w14:textId="5E7CB476" w:rsidR="00082667" w:rsidRPr="00742106" w:rsidRDefault="00082667" w:rsidP="00B24A32">
      <w:pPr>
        <w:pStyle w:val="Title"/>
        <w:jc w:val="center"/>
        <w:rPr>
          <w:rStyle w:val="BookTitle"/>
          <w:b/>
        </w:rPr>
      </w:pPr>
      <w:r w:rsidRPr="00742106">
        <w:rPr>
          <w:rStyle w:val="BookTitle"/>
          <w:b/>
        </w:rPr>
        <w:t>PERFORMANCE WORK STATEMENT (PWS)</w:t>
      </w:r>
    </w:p>
    <w:p w14:paraId="1E5BCC13" w14:textId="77777777" w:rsidR="00082667" w:rsidRPr="00742106" w:rsidRDefault="00082667" w:rsidP="00B24A32">
      <w:pPr>
        <w:pStyle w:val="Title"/>
        <w:jc w:val="center"/>
        <w:rPr>
          <w:rStyle w:val="BookTitle"/>
          <w:b/>
        </w:rPr>
      </w:pPr>
      <w:r w:rsidRPr="00742106">
        <w:rPr>
          <w:rStyle w:val="BookTitle"/>
          <w:b/>
        </w:rPr>
        <w:t>DEPARTMENT OF VETERANS AFFAIRS</w:t>
      </w:r>
    </w:p>
    <w:p w14:paraId="396164F3" w14:textId="77777777" w:rsidR="00082667" w:rsidRPr="00EA2291" w:rsidRDefault="00082667" w:rsidP="00B24A32">
      <w:pPr>
        <w:pStyle w:val="NoSpacing"/>
        <w:rPr>
          <w:rStyle w:val="Emphasis"/>
        </w:rPr>
      </w:pPr>
    </w:p>
    <w:p w14:paraId="686AA36E" w14:textId="227436FB" w:rsidR="00082667" w:rsidRDefault="000B3373" w:rsidP="00082667">
      <w:pPr>
        <w:pStyle w:val="PlainText"/>
        <w:jc w:val="center"/>
        <w:rPr>
          <w:rStyle w:val="Emphasis"/>
          <w:i w:val="0"/>
          <w:iCs w:val="0"/>
          <w:color w:val="auto"/>
          <w:sz w:val="32"/>
          <w:szCs w:val="32"/>
        </w:rPr>
      </w:pPr>
      <w:r w:rsidRPr="000B3373">
        <w:rPr>
          <w:rStyle w:val="Emphasis"/>
          <w:i w:val="0"/>
          <w:iCs w:val="0"/>
          <w:color w:val="auto"/>
          <w:sz w:val="32"/>
          <w:szCs w:val="32"/>
        </w:rPr>
        <w:t>VISTA APPLICATION ANALYTICS (VAA)</w:t>
      </w:r>
      <w:r w:rsidR="0089756D" w:rsidRPr="000B3373">
        <w:rPr>
          <w:rStyle w:val="Emphasis"/>
          <w:i w:val="0"/>
          <w:iCs w:val="0"/>
          <w:color w:val="auto"/>
          <w:sz w:val="32"/>
          <w:szCs w:val="32"/>
        </w:rPr>
        <w:t xml:space="preserve"> </w:t>
      </w:r>
    </w:p>
    <w:p w14:paraId="1FCA3352" w14:textId="77777777" w:rsidR="000B3373" w:rsidRPr="000B3373" w:rsidRDefault="000B3373" w:rsidP="00082667">
      <w:pPr>
        <w:pStyle w:val="PlainText"/>
        <w:jc w:val="center"/>
        <w:rPr>
          <w:rStyle w:val="Emphasis"/>
          <w:i w:val="0"/>
          <w:iCs w:val="0"/>
          <w:color w:val="auto"/>
          <w:sz w:val="32"/>
          <w:szCs w:val="32"/>
        </w:rPr>
      </w:pPr>
    </w:p>
    <w:p w14:paraId="5E0C950A" w14:textId="77777777" w:rsidR="00082667" w:rsidRPr="00EA2291" w:rsidRDefault="00082667" w:rsidP="00B24A32">
      <w:pPr>
        <w:pStyle w:val="NoSpacing"/>
        <w:rPr>
          <w:rStyle w:val="Emphasis"/>
        </w:rPr>
      </w:pPr>
    </w:p>
    <w:p w14:paraId="23BE97EC" w14:textId="4F310EF7" w:rsidR="00082667" w:rsidRPr="0089756D" w:rsidRDefault="00082667" w:rsidP="00C9572C">
      <w:pPr>
        <w:pStyle w:val="Title"/>
        <w:jc w:val="center"/>
        <w:rPr>
          <w:rFonts w:cs="Arial"/>
          <w:sz w:val="24"/>
          <w:szCs w:val="24"/>
        </w:rPr>
      </w:pPr>
      <w:r w:rsidRPr="0089756D">
        <w:rPr>
          <w:rStyle w:val="TitleChar"/>
          <w:rFonts w:eastAsia="Calibri"/>
          <w:b/>
          <w:sz w:val="24"/>
          <w:szCs w:val="24"/>
        </w:rPr>
        <w:t>Date:</w:t>
      </w:r>
      <w:r w:rsidRPr="0089756D">
        <w:rPr>
          <w:rFonts w:cs="Arial"/>
          <w:sz w:val="24"/>
          <w:szCs w:val="24"/>
        </w:rPr>
        <w:t xml:space="preserve"> </w:t>
      </w:r>
      <w:r w:rsidR="0089756D" w:rsidRPr="0089756D">
        <w:rPr>
          <w:rFonts w:cs="Arial"/>
          <w:sz w:val="24"/>
          <w:szCs w:val="24"/>
        </w:rPr>
        <w:t xml:space="preserve">July </w:t>
      </w:r>
      <w:r w:rsidR="002E7A38">
        <w:rPr>
          <w:rFonts w:cs="Arial"/>
          <w:sz w:val="24"/>
          <w:szCs w:val="24"/>
        </w:rPr>
        <w:t>30</w:t>
      </w:r>
      <w:r w:rsidR="0089756D" w:rsidRPr="0089756D">
        <w:rPr>
          <w:rFonts w:cs="Arial"/>
          <w:sz w:val="24"/>
          <w:szCs w:val="24"/>
        </w:rPr>
        <w:t>, 2024</w:t>
      </w:r>
    </w:p>
    <w:p w14:paraId="61D6F2CD" w14:textId="41FBE76C" w:rsidR="00082667" w:rsidRPr="0089756D" w:rsidRDefault="00BD5EBD" w:rsidP="00C9572C">
      <w:pPr>
        <w:pStyle w:val="Title"/>
        <w:jc w:val="center"/>
        <w:rPr>
          <w:rFonts w:cs="Arial"/>
          <w:sz w:val="24"/>
          <w:szCs w:val="24"/>
        </w:rPr>
      </w:pPr>
      <w:r w:rsidRPr="0089756D">
        <w:rPr>
          <w:rFonts w:cs="Arial"/>
          <w:sz w:val="24"/>
          <w:szCs w:val="24"/>
        </w:rPr>
        <w:t>VA-</w:t>
      </w:r>
      <w:r w:rsidR="00082667" w:rsidRPr="0089756D">
        <w:rPr>
          <w:rFonts w:cs="Arial"/>
          <w:sz w:val="24"/>
          <w:szCs w:val="24"/>
        </w:rPr>
        <w:t>FY-</w:t>
      </w:r>
      <w:r w:rsidR="0089756D" w:rsidRPr="0089756D">
        <w:rPr>
          <w:rFonts w:cs="Arial"/>
          <w:sz w:val="24"/>
          <w:szCs w:val="24"/>
        </w:rPr>
        <w:t>24-00054128</w:t>
      </w:r>
    </w:p>
    <w:p w14:paraId="0E2D99E9" w14:textId="3B99E3A9" w:rsidR="00082667" w:rsidRPr="0089756D" w:rsidRDefault="00082667" w:rsidP="00C9572C">
      <w:pPr>
        <w:pStyle w:val="Title"/>
        <w:jc w:val="center"/>
        <w:rPr>
          <w:rFonts w:cs="Arial"/>
          <w:sz w:val="24"/>
          <w:szCs w:val="24"/>
        </w:rPr>
      </w:pPr>
      <w:r w:rsidRPr="0089756D">
        <w:rPr>
          <w:rStyle w:val="TitleChar"/>
          <w:rFonts w:eastAsia="Calibri"/>
          <w:b/>
          <w:sz w:val="24"/>
          <w:szCs w:val="24"/>
        </w:rPr>
        <w:t>Task Order PWS Version Number:</w:t>
      </w:r>
      <w:r w:rsidRPr="0089756D">
        <w:rPr>
          <w:rFonts w:cs="Arial"/>
          <w:sz w:val="24"/>
          <w:szCs w:val="24"/>
        </w:rPr>
        <w:t xml:space="preserve">  </w:t>
      </w:r>
      <w:r w:rsidR="0089756D" w:rsidRPr="0089756D">
        <w:rPr>
          <w:rFonts w:cs="Arial"/>
          <w:sz w:val="24"/>
          <w:szCs w:val="24"/>
        </w:rPr>
        <w:t>1.</w:t>
      </w:r>
      <w:r w:rsidR="002E7A38">
        <w:rPr>
          <w:rFonts w:cs="Arial"/>
          <w:sz w:val="24"/>
          <w:szCs w:val="24"/>
        </w:rPr>
        <w:t>2</w:t>
      </w:r>
    </w:p>
    <w:p w14:paraId="4D0B8B37" w14:textId="4EE8A248" w:rsidR="00955CBE" w:rsidRDefault="00955CBE" w:rsidP="00955CBE"/>
    <w:p w14:paraId="4DA6942C" w14:textId="0A8F4B08" w:rsidR="00955CBE" w:rsidRDefault="00955CBE" w:rsidP="00955CBE"/>
    <w:p w14:paraId="363E2CBA" w14:textId="77777777" w:rsidR="00955CBE" w:rsidRPr="00955CBE" w:rsidRDefault="00955CBE" w:rsidP="00955CBE"/>
    <w:p w14:paraId="067647A8" w14:textId="77777777" w:rsidR="00E47F5F" w:rsidRPr="00D13E0C" w:rsidRDefault="00E47F5F" w:rsidP="000C2F41">
      <w:pPr>
        <w:pStyle w:val="NoSpacing"/>
      </w:pPr>
    </w:p>
    <w:p w14:paraId="02A79A81" w14:textId="77777777" w:rsidR="00B555AE" w:rsidRPr="00B44331" w:rsidRDefault="00E47F5F" w:rsidP="00B555AE">
      <w:pPr>
        <w:jc w:val="center"/>
        <w:rPr>
          <w:rFonts w:cs="Arial"/>
        </w:rPr>
      </w:pPr>
      <w:r>
        <w:br w:type="page"/>
      </w:r>
    </w:p>
    <w:p w14:paraId="1ABDE8FA" w14:textId="63C6AF00" w:rsidR="00E47F5F" w:rsidRPr="005F770A" w:rsidRDefault="00E47F5F" w:rsidP="00E47F5F">
      <w:pPr>
        <w:pStyle w:val="Title"/>
        <w:rPr>
          <w:rFonts w:cs="Arial"/>
        </w:rPr>
      </w:pPr>
      <w:r w:rsidRPr="005F770A">
        <w:rPr>
          <w:rFonts w:cs="Arial"/>
        </w:rPr>
        <w:lastRenderedPageBreak/>
        <w:t>Contents</w:t>
      </w:r>
    </w:p>
    <w:p w14:paraId="19EF54E1" w14:textId="29B2C7EF" w:rsidR="006916FF" w:rsidRDefault="001013AB">
      <w:pPr>
        <w:pStyle w:val="TOC1"/>
        <w:tabs>
          <w:tab w:val="left" w:pos="720"/>
          <w:tab w:val="right" w:leader="dot" w:pos="9350"/>
        </w:tabs>
        <w:rPr>
          <w:rFonts w:asciiTheme="minorHAnsi" w:eastAsiaTheme="minorEastAsia" w:hAnsiTheme="minorHAnsi" w:cstheme="minorBidi"/>
          <w:noProof/>
          <w:kern w:val="2"/>
          <w:sz w:val="22"/>
          <w:szCs w:val="22"/>
          <w14:ligatures w14:val="standardContextual"/>
        </w:rPr>
      </w:pPr>
      <w:r>
        <w:rPr>
          <w:rFonts w:cs="Arial"/>
        </w:rPr>
        <w:fldChar w:fldCharType="begin"/>
      </w:r>
      <w:r>
        <w:rPr>
          <w:rFonts w:cs="Arial"/>
        </w:rPr>
        <w:instrText xml:space="preserve"> TOC \o "1-4" \h \z \u </w:instrText>
      </w:r>
      <w:r>
        <w:rPr>
          <w:rFonts w:cs="Arial"/>
        </w:rPr>
        <w:fldChar w:fldCharType="separate"/>
      </w:r>
      <w:hyperlink w:anchor="_Toc172548479" w:history="1">
        <w:r w:rsidR="006916FF" w:rsidRPr="00655C57">
          <w:rPr>
            <w:rStyle w:val="Hyperlink"/>
            <w:noProof/>
          </w:rPr>
          <w:t>1.0</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BACKGROUND</w:t>
        </w:r>
        <w:r w:rsidR="006916FF">
          <w:rPr>
            <w:noProof/>
            <w:webHidden/>
          </w:rPr>
          <w:tab/>
        </w:r>
        <w:r w:rsidR="006916FF">
          <w:rPr>
            <w:noProof/>
            <w:webHidden/>
          </w:rPr>
          <w:fldChar w:fldCharType="begin"/>
        </w:r>
        <w:r w:rsidR="006916FF">
          <w:rPr>
            <w:noProof/>
            <w:webHidden/>
          </w:rPr>
          <w:instrText xml:space="preserve"> PAGEREF _Toc172548479 \h </w:instrText>
        </w:r>
        <w:r w:rsidR="006916FF">
          <w:rPr>
            <w:noProof/>
            <w:webHidden/>
          </w:rPr>
        </w:r>
        <w:r w:rsidR="006916FF">
          <w:rPr>
            <w:noProof/>
            <w:webHidden/>
          </w:rPr>
          <w:fldChar w:fldCharType="separate"/>
        </w:r>
        <w:r w:rsidR="006916FF">
          <w:rPr>
            <w:noProof/>
            <w:webHidden/>
          </w:rPr>
          <w:t>3</w:t>
        </w:r>
        <w:r w:rsidR="006916FF">
          <w:rPr>
            <w:noProof/>
            <w:webHidden/>
          </w:rPr>
          <w:fldChar w:fldCharType="end"/>
        </w:r>
      </w:hyperlink>
    </w:p>
    <w:p w14:paraId="0D98047F" w14:textId="493F4B03" w:rsidR="006916FF" w:rsidRDefault="006916FF">
      <w:pPr>
        <w:pStyle w:val="TOC1"/>
        <w:tabs>
          <w:tab w:val="left" w:pos="720"/>
          <w:tab w:val="right" w:leader="dot" w:pos="9350"/>
        </w:tabs>
        <w:rPr>
          <w:rFonts w:asciiTheme="minorHAnsi" w:eastAsiaTheme="minorEastAsia" w:hAnsiTheme="minorHAnsi" w:cstheme="minorBidi"/>
          <w:noProof/>
          <w:kern w:val="2"/>
          <w:sz w:val="22"/>
          <w:szCs w:val="22"/>
          <w14:ligatures w14:val="standardContextual"/>
        </w:rPr>
      </w:pPr>
      <w:hyperlink w:anchor="_Toc172548480" w:history="1">
        <w:r w:rsidRPr="00655C57">
          <w:rPr>
            <w:rStyle w:val="Hyperlink"/>
            <w:noProof/>
          </w:rPr>
          <w:t>2.0</w:t>
        </w:r>
        <w:r>
          <w:rPr>
            <w:rFonts w:asciiTheme="minorHAnsi" w:eastAsiaTheme="minorEastAsia" w:hAnsiTheme="minorHAnsi" w:cstheme="minorBidi"/>
            <w:noProof/>
            <w:kern w:val="2"/>
            <w:sz w:val="22"/>
            <w:szCs w:val="22"/>
            <w14:ligatures w14:val="standardContextual"/>
          </w:rPr>
          <w:tab/>
        </w:r>
        <w:r w:rsidRPr="00655C57">
          <w:rPr>
            <w:rStyle w:val="Hyperlink"/>
            <w:noProof/>
          </w:rPr>
          <w:t>APPLICABLE DOCUMENTS</w:t>
        </w:r>
        <w:r>
          <w:rPr>
            <w:noProof/>
            <w:webHidden/>
          </w:rPr>
          <w:tab/>
        </w:r>
        <w:r>
          <w:rPr>
            <w:noProof/>
            <w:webHidden/>
          </w:rPr>
          <w:fldChar w:fldCharType="begin"/>
        </w:r>
        <w:r>
          <w:rPr>
            <w:noProof/>
            <w:webHidden/>
          </w:rPr>
          <w:instrText xml:space="preserve"> PAGEREF _Toc172548480 \h </w:instrText>
        </w:r>
        <w:r>
          <w:rPr>
            <w:noProof/>
            <w:webHidden/>
          </w:rPr>
        </w:r>
        <w:r>
          <w:rPr>
            <w:noProof/>
            <w:webHidden/>
          </w:rPr>
          <w:fldChar w:fldCharType="separate"/>
        </w:r>
        <w:r>
          <w:rPr>
            <w:noProof/>
            <w:webHidden/>
          </w:rPr>
          <w:t>3</w:t>
        </w:r>
        <w:r>
          <w:rPr>
            <w:noProof/>
            <w:webHidden/>
          </w:rPr>
          <w:fldChar w:fldCharType="end"/>
        </w:r>
      </w:hyperlink>
    </w:p>
    <w:p w14:paraId="1BF13DED" w14:textId="1A601C10" w:rsidR="006916FF" w:rsidRDefault="006916FF">
      <w:pPr>
        <w:pStyle w:val="TOC1"/>
        <w:tabs>
          <w:tab w:val="left" w:pos="720"/>
          <w:tab w:val="right" w:leader="dot" w:pos="9350"/>
        </w:tabs>
        <w:rPr>
          <w:rFonts w:asciiTheme="minorHAnsi" w:eastAsiaTheme="minorEastAsia" w:hAnsiTheme="minorHAnsi" w:cstheme="minorBidi"/>
          <w:noProof/>
          <w:kern w:val="2"/>
          <w:sz w:val="22"/>
          <w:szCs w:val="22"/>
          <w14:ligatures w14:val="standardContextual"/>
        </w:rPr>
      </w:pPr>
      <w:hyperlink w:anchor="_Toc172548481" w:history="1">
        <w:r w:rsidRPr="00655C57">
          <w:rPr>
            <w:rStyle w:val="Hyperlink"/>
            <w:noProof/>
          </w:rPr>
          <w:t>3.0</w:t>
        </w:r>
        <w:r>
          <w:rPr>
            <w:rFonts w:asciiTheme="minorHAnsi" w:eastAsiaTheme="minorEastAsia" w:hAnsiTheme="minorHAnsi" w:cstheme="minorBidi"/>
            <w:noProof/>
            <w:kern w:val="2"/>
            <w:sz w:val="22"/>
            <w:szCs w:val="22"/>
            <w14:ligatures w14:val="standardContextual"/>
          </w:rPr>
          <w:tab/>
        </w:r>
        <w:r w:rsidRPr="00655C57">
          <w:rPr>
            <w:rStyle w:val="Hyperlink"/>
            <w:noProof/>
          </w:rPr>
          <w:t>SCOPE OF WORK</w:t>
        </w:r>
        <w:r>
          <w:rPr>
            <w:noProof/>
            <w:webHidden/>
          </w:rPr>
          <w:tab/>
        </w:r>
        <w:r>
          <w:rPr>
            <w:noProof/>
            <w:webHidden/>
          </w:rPr>
          <w:fldChar w:fldCharType="begin"/>
        </w:r>
        <w:r>
          <w:rPr>
            <w:noProof/>
            <w:webHidden/>
          </w:rPr>
          <w:instrText xml:space="preserve"> PAGEREF _Toc172548481 \h </w:instrText>
        </w:r>
        <w:r>
          <w:rPr>
            <w:noProof/>
            <w:webHidden/>
          </w:rPr>
        </w:r>
        <w:r>
          <w:rPr>
            <w:noProof/>
            <w:webHidden/>
          </w:rPr>
          <w:fldChar w:fldCharType="separate"/>
        </w:r>
        <w:r>
          <w:rPr>
            <w:noProof/>
            <w:webHidden/>
          </w:rPr>
          <w:t>3</w:t>
        </w:r>
        <w:r>
          <w:rPr>
            <w:noProof/>
            <w:webHidden/>
          </w:rPr>
          <w:fldChar w:fldCharType="end"/>
        </w:r>
      </w:hyperlink>
    </w:p>
    <w:p w14:paraId="10E17302" w14:textId="3E639990" w:rsidR="006916FF" w:rsidRDefault="006916FF">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72548482" w:history="1">
        <w:r w:rsidRPr="00655C57">
          <w:rPr>
            <w:rStyle w:val="Hyperlink"/>
            <w:noProof/>
          </w:rPr>
          <w:t>3.1</w:t>
        </w:r>
        <w:r>
          <w:rPr>
            <w:rFonts w:asciiTheme="minorHAnsi" w:eastAsiaTheme="minorEastAsia" w:hAnsiTheme="minorHAnsi" w:cstheme="minorBidi"/>
            <w:noProof/>
            <w:kern w:val="2"/>
            <w:sz w:val="22"/>
            <w:szCs w:val="22"/>
            <w14:ligatures w14:val="standardContextual"/>
          </w:rPr>
          <w:tab/>
        </w:r>
        <w:r w:rsidRPr="00655C57">
          <w:rPr>
            <w:rStyle w:val="Hyperlink"/>
            <w:noProof/>
          </w:rPr>
          <w:t>APPLICABILITY</w:t>
        </w:r>
        <w:r>
          <w:rPr>
            <w:noProof/>
            <w:webHidden/>
          </w:rPr>
          <w:tab/>
        </w:r>
        <w:r>
          <w:rPr>
            <w:noProof/>
            <w:webHidden/>
          </w:rPr>
          <w:fldChar w:fldCharType="begin"/>
        </w:r>
        <w:r>
          <w:rPr>
            <w:noProof/>
            <w:webHidden/>
          </w:rPr>
          <w:instrText xml:space="preserve"> PAGEREF _Toc172548482 \h </w:instrText>
        </w:r>
        <w:r>
          <w:rPr>
            <w:noProof/>
            <w:webHidden/>
          </w:rPr>
        </w:r>
        <w:r>
          <w:rPr>
            <w:noProof/>
            <w:webHidden/>
          </w:rPr>
          <w:fldChar w:fldCharType="separate"/>
        </w:r>
        <w:r>
          <w:rPr>
            <w:noProof/>
            <w:webHidden/>
          </w:rPr>
          <w:t>4</w:t>
        </w:r>
        <w:r>
          <w:rPr>
            <w:noProof/>
            <w:webHidden/>
          </w:rPr>
          <w:fldChar w:fldCharType="end"/>
        </w:r>
      </w:hyperlink>
    </w:p>
    <w:p w14:paraId="3405D943" w14:textId="19E305DC" w:rsidR="006916FF" w:rsidRDefault="006916FF">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72548483" w:history="1">
        <w:r w:rsidRPr="00655C57">
          <w:rPr>
            <w:rStyle w:val="Hyperlink"/>
            <w:noProof/>
          </w:rPr>
          <w:t>3.2</w:t>
        </w:r>
        <w:r>
          <w:rPr>
            <w:rFonts w:asciiTheme="minorHAnsi" w:eastAsiaTheme="minorEastAsia" w:hAnsiTheme="minorHAnsi" w:cstheme="minorBidi"/>
            <w:noProof/>
            <w:kern w:val="2"/>
            <w:sz w:val="22"/>
            <w:szCs w:val="22"/>
            <w14:ligatures w14:val="standardContextual"/>
          </w:rPr>
          <w:tab/>
        </w:r>
        <w:r w:rsidRPr="00655C57">
          <w:rPr>
            <w:rStyle w:val="Hyperlink"/>
            <w:noProof/>
          </w:rPr>
          <w:t>ORDER TYPE</w:t>
        </w:r>
        <w:r>
          <w:rPr>
            <w:noProof/>
            <w:webHidden/>
          </w:rPr>
          <w:tab/>
        </w:r>
        <w:r>
          <w:rPr>
            <w:noProof/>
            <w:webHidden/>
          </w:rPr>
          <w:fldChar w:fldCharType="begin"/>
        </w:r>
        <w:r>
          <w:rPr>
            <w:noProof/>
            <w:webHidden/>
          </w:rPr>
          <w:instrText xml:space="preserve"> PAGEREF _Toc172548483 \h </w:instrText>
        </w:r>
        <w:r>
          <w:rPr>
            <w:noProof/>
            <w:webHidden/>
          </w:rPr>
        </w:r>
        <w:r>
          <w:rPr>
            <w:noProof/>
            <w:webHidden/>
          </w:rPr>
          <w:fldChar w:fldCharType="separate"/>
        </w:r>
        <w:r>
          <w:rPr>
            <w:noProof/>
            <w:webHidden/>
          </w:rPr>
          <w:t>4</w:t>
        </w:r>
        <w:r>
          <w:rPr>
            <w:noProof/>
            <w:webHidden/>
          </w:rPr>
          <w:fldChar w:fldCharType="end"/>
        </w:r>
      </w:hyperlink>
    </w:p>
    <w:p w14:paraId="5F6CA865" w14:textId="49AA6FB5" w:rsidR="006916FF" w:rsidRDefault="006916FF">
      <w:pPr>
        <w:pStyle w:val="TOC1"/>
        <w:tabs>
          <w:tab w:val="left" w:pos="720"/>
          <w:tab w:val="right" w:leader="dot" w:pos="9350"/>
        </w:tabs>
        <w:rPr>
          <w:rFonts w:asciiTheme="minorHAnsi" w:eastAsiaTheme="minorEastAsia" w:hAnsiTheme="minorHAnsi" w:cstheme="minorBidi"/>
          <w:noProof/>
          <w:kern w:val="2"/>
          <w:sz w:val="22"/>
          <w:szCs w:val="22"/>
          <w14:ligatures w14:val="standardContextual"/>
        </w:rPr>
      </w:pPr>
      <w:hyperlink w:anchor="_Toc172548484" w:history="1">
        <w:r w:rsidRPr="00655C57">
          <w:rPr>
            <w:rStyle w:val="Hyperlink"/>
            <w:noProof/>
          </w:rPr>
          <w:t>4.0</w:t>
        </w:r>
        <w:r>
          <w:rPr>
            <w:rFonts w:asciiTheme="minorHAnsi" w:eastAsiaTheme="minorEastAsia" w:hAnsiTheme="minorHAnsi" w:cstheme="minorBidi"/>
            <w:noProof/>
            <w:kern w:val="2"/>
            <w:sz w:val="22"/>
            <w:szCs w:val="22"/>
            <w14:ligatures w14:val="standardContextual"/>
          </w:rPr>
          <w:tab/>
        </w:r>
        <w:r w:rsidRPr="00655C57">
          <w:rPr>
            <w:rStyle w:val="Hyperlink"/>
            <w:noProof/>
          </w:rPr>
          <w:t>PERFORMANCE DETAILS</w:t>
        </w:r>
        <w:r>
          <w:rPr>
            <w:noProof/>
            <w:webHidden/>
          </w:rPr>
          <w:tab/>
        </w:r>
        <w:r>
          <w:rPr>
            <w:noProof/>
            <w:webHidden/>
          </w:rPr>
          <w:fldChar w:fldCharType="begin"/>
        </w:r>
        <w:r>
          <w:rPr>
            <w:noProof/>
            <w:webHidden/>
          </w:rPr>
          <w:instrText xml:space="preserve"> PAGEREF _Toc172548484 \h </w:instrText>
        </w:r>
        <w:r>
          <w:rPr>
            <w:noProof/>
            <w:webHidden/>
          </w:rPr>
        </w:r>
        <w:r>
          <w:rPr>
            <w:noProof/>
            <w:webHidden/>
          </w:rPr>
          <w:fldChar w:fldCharType="separate"/>
        </w:r>
        <w:r>
          <w:rPr>
            <w:noProof/>
            <w:webHidden/>
          </w:rPr>
          <w:t>4</w:t>
        </w:r>
        <w:r>
          <w:rPr>
            <w:noProof/>
            <w:webHidden/>
          </w:rPr>
          <w:fldChar w:fldCharType="end"/>
        </w:r>
      </w:hyperlink>
    </w:p>
    <w:p w14:paraId="6685085A" w14:textId="6A1D1EEB" w:rsidR="006916FF" w:rsidRDefault="006916FF">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72548485" w:history="1">
        <w:r w:rsidRPr="00655C57">
          <w:rPr>
            <w:rStyle w:val="Hyperlink"/>
            <w:noProof/>
          </w:rPr>
          <w:t>4.1</w:t>
        </w:r>
        <w:r>
          <w:rPr>
            <w:rFonts w:asciiTheme="minorHAnsi" w:eastAsiaTheme="minorEastAsia" w:hAnsiTheme="minorHAnsi" w:cstheme="minorBidi"/>
            <w:noProof/>
            <w:kern w:val="2"/>
            <w:sz w:val="22"/>
            <w:szCs w:val="22"/>
            <w14:ligatures w14:val="standardContextual"/>
          </w:rPr>
          <w:tab/>
        </w:r>
        <w:r w:rsidRPr="00655C57">
          <w:rPr>
            <w:rStyle w:val="Hyperlink"/>
            <w:noProof/>
          </w:rPr>
          <w:t>PERFORMANCE PERIOD</w:t>
        </w:r>
        <w:r>
          <w:rPr>
            <w:noProof/>
            <w:webHidden/>
          </w:rPr>
          <w:tab/>
        </w:r>
        <w:r>
          <w:rPr>
            <w:noProof/>
            <w:webHidden/>
          </w:rPr>
          <w:fldChar w:fldCharType="begin"/>
        </w:r>
        <w:r>
          <w:rPr>
            <w:noProof/>
            <w:webHidden/>
          </w:rPr>
          <w:instrText xml:space="preserve"> PAGEREF _Toc172548485 \h </w:instrText>
        </w:r>
        <w:r>
          <w:rPr>
            <w:noProof/>
            <w:webHidden/>
          </w:rPr>
        </w:r>
        <w:r>
          <w:rPr>
            <w:noProof/>
            <w:webHidden/>
          </w:rPr>
          <w:fldChar w:fldCharType="separate"/>
        </w:r>
        <w:r>
          <w:rPr>
            <w:noProof/>
            <w:webHidden/>
          </w:rPr>
          <w:t>4</w:t>
        </w:r>
        <w:r>
          <w:rPr>
            <w:noProof/>
            <w:webHidden/>
          </w:rPr>
          <w:fldChar w:fldCharType="end"/>
        </w:r>
      </w:hyperlink>
    </w:p>
    <w:p w14:paraId="189E407C" w14:textId="47A140BF" w:rsidR="006916FF" w:rsidRDefault="006916FF">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72548486" w:history="1">
        <w:r w:rsidRPr="00655C57">
          <w:rPr>
            <w:rStyle w:val="Hyperlink"/>
            <w:noProof/>
          </w:rPr>
          <w:t>4.2</w:t>
        </w:r>
        <w:r>
          <w:rPr>
            <w:rFonts w:asciiTheme="minorHAnsi" w:eastAsiaTheme="minorEastAsia" w:hAnsiTheme="minorHAnsi" w:cstheme="minorBidi"/>
            <w:noProof/>
            <w:kern w:val="2"/>
            <w:sz w:val="22"/>
            <w:szCs w:val="22"/>
            <w14:ligatures w14:val="standardContextual"/>
          </w:rPr>
          <w:tab/>
        </w:r>
        <w:r w:rsidRPr="00655C57">
          <w:rPr>
            <w:rStyle w:val="Hyperlink"/>
            <w:noProof/>
          </w:rPr>
          <w:t>PLACE OF PERFORMANCE</w:t>
        </w:r>
        <w:r>
          <w:rPr>
            <w:noProof/>
            <w:webHidden/>
          </w:rPr>
          <w:tab/>
        </w:r>
        <w:r>
          <w:rPr>
            <w:noProof/>
            <w:webHidden/>
          </w:rPr>
          <w:fldChar w:fldCharType="begin"/>
        </w:r>
        <w:r>
          <w:rPr>
            <w:noProof/>
            <w:webHidden/>
          </w:rPr>
          <w:instrText xml:space="preserve"> PAGEREF _Toc172548486 \h </w:instrText>
        </w:r>
        <w:r>
          <w:rPr>
            <w:noProof/>
            <w:webHidden/>
          </w:rPr>
        </w:r>
        <w:r>
          <w:rPr>
            <w:noProof/>
            <w:webHidden/>
          </w:rPr>
          <w:fldChar w:fldCharType="separate"/>
        </w:r>
        <w:r>
          <w:rPr>
            <w:noProof/>
            <w:webHidden/>
          </w:rPr>
          <w:t>4</w:t>
        </w:r>
        <w:r>
          <w:rPr>
            <w:noProof/>
            <w:webHidden/>
          </w:rPr>
          <w:fldChar w:fldCharType="end"/>
        </w:r>
      </w:hyperlink>
    </w:p>
    <w:p w14:paraId="0A1C9C15" w14:textId="022496B7" w:rsidR="006916FF" w:rsidRDefault="006916FF">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72548487" w:history="1">
        <w:r w:rsidRPr="00655C57">
          <w:rPr>
            <w:rStyle w:val="Hyperlink"/>
            <w:noProof/>
          </w:rPr>
          <w:t>4.3</w:t>
        </w:r>
        <w:r>
          <w:rPr>
            <w:rFonts w:asciiTheme="minorHAnsi" w:eastAsiaTheme="minorEastAsia" w:hAnsiTheme="minorHAnsi" w:cstheme="minorBidi"/>
            <w:noProof/>
            <w:kern w:val="2"/>
            <w:sz w:val="22"/>
            <w:szCs w:val="22"/>
            <w14:ligatures w14:val="standardContextual"/>
          </w:rPr>
          <w:tab/>
        </w:r>
        <w:r w:rsidRPr="00655C57">
          <w:rPr>
            <w:rStyle w:val="Hyperlink"/>
            <w:noProof/>
          </w:rPr>
          <w:t>TRAVEL OR SPECIAL REQUIREMENTS</w:t>
        </w:r>
        <w:r>
          <w:rPr>
            <w:noProof/>
            <w:webHidden/>
          </w:rPr>
          <w:tab/>
        </w:r>
        <w:r>
          <w:rPr>
            <w:noProof/>
            <w:webHidden/>
          </w:rPr>
          <w:fldChar w:fldCharType="begin"/>
        </w:r>
        <w:r>
          <w:rPr>
            <w:noProof/>
            <w:webHidden/>
          </w:rPr>
          <w:instrText xml:space="preserve"> PAGEREF _Toc172548487 \h </w:instrText>
        </w:r>
        <w:r>
          <w:rPr>
            <w:noProof/>
            <w:webHidden/>
          </w:rPr>
        </w:r>
        <w:r>
          <w:rPr>
            <w:noProof/>
            <w:webHidden/>
          </w:rPr>
          <w:fldChar w:fldCharType="separate"/>
        </w:r>
        <w:r>
          <w:rPr>
            <w:noProof/>
            <w:webHidden/>
          </w:rPr>
          <w:t>4</w:t>
        </w:r>
        <w:r>
          <w:rPr>
            <w:noProof/>
            <w:webHidden/>
          </w:rPr>
          <w:fldChar w:fldCharType="end"/>
        </w:r>
      </w:hyperlink>
    </w:p>
    <w:p w14:paraId="069C8C9A" w14:textId="03205BAF" w:rsidR="006916FF" w:rsidRDefault="006916FF">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72548488" w:history="1">
        <w:r w:rsidRPr="00655C57">
          <w:rPr>
            <w:rStyle w:val="Hyperlink"/>
            <w:noProof/>
          </w:rPr>
          <w:t>4.4</w:t>
        </w:r>
        <w:r>
          <w:rPr>
            <w:rFonts w:asciiTheme="minorHAnsi" w:eastAsiaTheme="minorEastAsia" w:hAnsiTheme="minorHAnsi" w:cstheme="minorBidi"/>
            <w:noProof/>
            <w:kern w:val="2"/>
            <w:sz w:val="22"/>
            <w:szCs w:val="22"/>
            <w14:ligatures w14:val="standardContextual"/>
          </w:rPr>
          <w:tab/>
        </w:r>
        <w:r w:rsidRPr="00655C57">
          <w:rPr>
            <w:rStyle w:val="Hyperlink"/>
            <w:noProof/>
          </w:rPr>
          <w:t>CONTRACT MANAGEMENT</w:t>
        </w:r>
        <w:r>
          <w:rPr>
            <w:noProof/>
            <w:webHidden/>
          </w:rPr>
          <w:tab/>
        </w:r>
        <w:r>
          <w:rPr>
            <w:noProof/>
            <w:webHidden/>
          </w:rPr>
          <w:fldChar w:fldCharType="begin"/>
        </w:r>
        <w:r>
          <w:rPr>
            <w:noProof/>
            <w:webHidden/>
          </w:rPr>
          <w:instrText xml:space="preserve"> PAGEREF _Toc172548488 \h </w:instrText>
        </w:r>
        <w:r>
          <w:rPr>
            <w:noProof/>
            <w:webHidden/>
          </w:rPr>
        </w:r>
        <w:r>
          <w:rPr>
            <w:noProof/>
            <w:webHidden/>
          </w:rPr>
          <w:fldChar w:fldCharType="separate"/>
        </w:r>
        <w:r>
          <w:rPr>
            <w:noProof/>
            <w:webHidden/>
          </w:rPr>
          <w:t>4</w:t>
        </w:r>
        <w:r>
          <w:rPr>
            <w:noProof/>
            <w:webHidden/>
          </w:rPr>
          <w:fldChar w:fldCharType="end"/>
        </w:r>
      </w:hyperlink>
    </w:p>
    <w:p w14:paraId="3ECAA18C" w14:textId="306E1074" w:rsidR="006916FF" w:rsidRDefault="006916FF">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72548489" w:history="1">
        <w:r w:rsidRPr="00655C57">
          <w:rPr>
            <w:rStyle w:val="Hyperlink"/>
            <w:noProof/>
          </w:rPr>
          <w:t>4.5</w:t>
        </w:r>
        <w:r>
          <w:rPr>
            <w:rFonts w:asciiTheme="minorHAnsi" w:eastAsiaTheme="minorEastAsia" w:hAnsiTheme="minorHAnsi" w:cstheme="minorBidi"/>
            <w:noProof/>
            <w:kern w:val="2"/>
            <w:sz w:val="22"/>
            <w:szCs w:val="22"/>
            <w14:ligatures w14:val="standardContextual"/>
          </w:rPr>
          <w:tab/>
        </w:r>
        <w:r w:rsidRPr="00655C57">
          <w:rPr>
            <w:rStyle w:val="Hyperlink"/>
            <w:noProof/>
          </w:rPr>
          <w:t>GOVERNMENT FURNISHED PROPERTY</w:t>
        </w:r>
        <w:r>
          <w:rPr>
            <w:noProof/>
            <w:webHidden/>
          </w:rPr>
          <w:tab/>
        </w:r>
        <w:r>
          <w:rPr>
            <w:noProof/>
            <w:webHidden/>
          </w:rPr>
          <w:fldChar w:fldCharType="begin"/>
        </w:r>
        <w:r>
          <w:rPr>
            <w:noProof/>
            <w:webHidden/>
          </w:rPr>
          <w:instrText xml:space="preserve"> PAGEREF _Toc172548489 \h </w:instrText>
        </w:r>
        <w:r>
          <w:rPr>
            <w:noProof/>
            <w:webHidden/>
          </w:rPr>
        </w:r>
        <w:r>
          <w:rPr>
            <w:noProof/>
            <w:webHidden/>
          </w:rPr>
          <w:fldChar w:fldCharType="separate"/>
        </w:r>
        <w:r>
          <w:rPr>
            <w:noProof/>
            <w:webHidden/>
          </w:rPr>
          <w:t>4</w:t>
        </w:r>
        <w:r>
          <w:rPr>
            <w:noProof/>
            <w:webHidden/>
          </w:rPr>
          <w:fldChar w:fldCharType="end"/>
        </w:r>
      </w:hyperlink>
    </w:p>
    <w:p w14:paraId="7EA45B23" w14:textId="024D2F18" w:rsidR="006916FF" w:rsidRDefault="006916FF">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72548490" w:history="1">
        <w:r w:rsidRPr="00655C57">
          <w:rPr>
            <w:rStyle w:val="Hyperlink"/>
            <w:noProof/>
          </w:rPr>
          <w:t>4.6</w:t>
        </w:r>
        <w:r>
          <w:rPr>
            <w:rFonts w:asciiTheme="minorHAnsi" w:eastAsiaTheme="minorEastAsia" w:hAnsiTheme="minorHAnsi" w:cstheme="minorBidi"/>
            <w:noProof/>
            <w:kern w:val="2"/>
            <w:sz w:val="22"/>
            <w:szCs w:val="22"/>
            <w14:ligatures w14:val="standardContextual"/>
          </w:rPr>
          <w:tab/>
        </w:r>
        <w:r w:rsidRPr="00655C57">
          <w:rPr>
            <w:rStyle w:val="Hyperlink"/>
            <w:noProof/>
          </w:rPr>
          <w:t>SECURITY AND PRIVACY</w:t>
        </w:r>
        <w:r>
          <w:rPr>
            <w:noProof/>
            <w:webHidden/>
          </w:rPr>
          <w:tab/>
        </w:r>
        <w:r>
          <w:rPr>
            <w:noProof/>
            <w:webHidden/>
          </w:rPr>
          <w:fldChar w:fldCharType="begin"/>
        </w:r>
        <w:r>
          <w:rPr>
            <w:noProof/>
            <w:webHidden/>
          </w:rPr>
          <w:instrText xml:space="preserve"> PAGEREF _Toc172548490 \h </w:instrText>
        </w:r>
        <w:r>
          <w:rPr>
            <w:noProof/>
            <w:webHidden/>
          </w:rPr>
        </w:r>
        <w:r>
          <w:rPr>
            <w:noProof/>
            <w:webHidden/>
          </w:rPr>
          <w:fldChar w:fldCharType="separate"/>
        </w:r>
        <w:r>
          <w:rPr>
            <w:noProof/>
            <w:webHidden/>
          </w:rPr>
          <w:t>5</w:t>
        </w:r>
        <w:r>
          <w:rPr>
            <w:noProof/>
            <w:webHidden/>
          </w:rPr>
          <w:fldChar w:fldCharType="end"/>
        </w:r>
      </w:hyperlink>
    </w:p>
    <w:p w14:paraId="02494169" w14:textId="64BDE6DF" w:rsidR="006916FF" w:rsidRDefault="006916FF">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72548491" w:history="1">
        <w:r w:rsidRPr="00655C57">
          <w:rPr>
            <w:rStyle w:val="Hyperlink"/>
            <w:noProof/>
          </w:rPr>
          <w:t>4.6.1</w:t>
        </w:r>
        <w:r>
          <w:rPr>
            <w:rFonts w:asciiTheme="minorHAnsi" w:eastAsiaTheme="minorEastAsia" w:hAnsiTheme="minorHAnsi" w:cstheme="minorBidi"/>
            <w:noProof/>
            <w:kern w:val="2"/>
            <w:sz w:val="22"/>
            <w:szCs w:val="22"/>
            <w14:ligatures w14:val="standardContextual"/>
          </w:rPr>
          <w:tab/>
        </w:r>
        <w:r w:rsidRPr="00655C57">
          <w:rPr>
            <w:rStyle w:val="Hyperlink"/>
            <w:noProof/>
          </w:rPr>
          <w:t>POSITION/TASK RISK DESIGNATION LEVEL(S)</w:t>
        </w:r>
        <w:r>
          <w:rPr>
            <w:noProof/>
            <w:webHidden/>
          </w:rPr>
          <w:tab/>
        </w:r>
        <w:r>
          <w:rPr>
            <w:noProof/>
            <w:webHidden/>
          </w:rPr>
          <w:fldChar w:fldCharType="begin"/>
        </w:r>
        <w:r>
          <w:rPr>
            <w:noProof/>
            <w:webHidden/>
          </w:rPr>
          <w:instrText xml:space="preserve"> PAGEREF _Toc172548491 \h </w:instrText>
        </w:r>
        <w:r>
          <w:rPr>
            <w:noProof/>
            <w:webHidden/>
          </w:rPr>
        </w:r>
        <w:r>
          <w:rPr>
            <w:noProof/>
            <w:webHidden/>
          </w:rPr>
          <w:fldChar w:fldCharType="separate"/>
        </w:r>
        <w:r>
          <w:rPr>
            <w:noProof/>
            <w:webHidden/>
          </w:rPr>
          <w:t>5</w:t>
        </w:r>
        <w:r>
          <w:rPr>
            <w:noProof/>
            <w:webHidden/>
          </w:rPr>
          <w:fldChar w:fldCharType="end"/>
        </w:r>
      </w:hyperlink>
    </w:p>
    <w:p w14:paraId="4F5EF7A4" w14:textId="4FC5E7E8" w:rsidR="006916FF" w:rsidRDefault="006916FF">
      <w:pPr>
        <w:pStyle w:val="TOC1"/>
        <w:tabs>
          <w:tab w:val="left" w:pos="720"/>
          <w:tab w:val="right" w:leader="dot" w:pos="9350"/>
        </w:tabs>
        <w:rPr>
          <w:rFonts w:asciiTheme="minorHAnsi" w:eastAsiaTheme="minorEastAsia" w:hAnsiTheme="minorHAnsi" w:cstheme="minorBidi"/>
          <w:noProof/>
          <w:kern w:val="2"/>
          <w:sz w:val="22"/>
          <w:szCs w:val="22"/>
          <w14:ligatures w14:val="standardContextual"/>
        </w:rPr>
      </w:pPr>
      <w:hyperlink w:anchor="_Toc172548492" w:history="1">
        <w:r w:rsidRPr="00655C57">
          <w:rPr>
            <w:rStyle w:val="Hyperlink"/>
            <w:noProof/>
          </w:rPr>
          <w:t>5.0</w:t>
        </w:r>
        <w:r>
          <w:rPr>
            <w:rFonts w:asciiTheme="minorHAnsi" w:eastAsiaTheme="minorEastAsia" w:hAnsiTheme="minorHAnsi" w:cstheme="minorBidi"/>
            <w:noProof/>
            <w:kern w:val="2"/>
            <w:sz w:val="22"/>
            <w:szCs w:val="22"/>
            <w14:ligatures w14:val="standardContextual"/>
          </w:rPr>
          <w:tab/>
        </w:r>
        <w:r w:rsidRPr="00655C57">
          <w:rPr>
            <w:rStyle w:val="Hyperlink"/>
            <w:noProof/>
          </w:rPr>
          <w:t>SPECIFIC TASKS AND DELIVERABLES</w:t>
        </w:r>
        <w:r>
          <w:rPr>
            <w:noProof/>
            <w:webHidden/>
          </w:rPr>
          <w:tab/>
        </w:r>
        <w:r>
          <w:rPr>
            <w:noProof/>
            <w:webHidden/>
          </w:rPr>
          <w:fldChar w:fldCharType="begin"/>
        </w:r>
        <w:r>
          <w:rPr>
            <w:noProof/>
            <w:webHidden/>
          </w:rPr>
          <w:instrText xml:space="preserve"> PAGEREF _Toc172548492 \h </w:instrText>
        </w:r>
        <w:r>
          <w:rPr>
            <w:noProof/>
            <w:webHidden/>
          </w:rPr>
        </w:r>
        <w:r>
          <w:rPr>
            <w:noProof/>
            <w:webHidden/>
          </w:rPr>
          <w:fldChar w:fldCharType="separate"/>
        </w:r>
        <w:r>
          <w:rPr>
            <w:noProof/>
            <w:webHidden/>
          </w:rPr>
          <w:t>5</w:t>
        </w:r>
        <w:r>
          <w:rPr>
            <w:noProof/>
            <w:webHidden/>
          </w:rPr>
          <w:fldChar w:fldCharType="end"/>
        </w:r>
      </w:hyperlink>
    </w:p>
    <w:p w14:paraId="094F25A7" w14:textId="5ED1B79D" w:rsidR="006916FF" w:rsidRDefault="006916FF">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72548493" w:history="1">
        <w:r w:rsidRPr="00655C57">
          <w:rPr>
            <w:rStyle w:val="Hyperlink"/>
            <w:noProof/>
          </w:rPr>
          <w:t>5.1</w:t>
        </w:r>
        <w:r>
          <w:rPr>
            <w:rFonts w:asciiTheme="minorHAnsi" w:eastAsiaTheme="minorEastAsia" w:hAnsiTheme="minorHAnsi" w:cstheme="minorBidi"/>
            <w:noProof/>
            <w:kern w:val="2"/>
            <w:sz w:val="22"/>
            <w:szCs w:val="22"/>
            <w14:ligatures w14:val="standardContextual"/>
          </w:rPr>
          <w:tab/>
        </w:r>
        <w:r w:rsidRPr="00655C57">
          <w:rPr>
            <w:rStyle w:val="Hyperlink"/>
            <w:noProof/>
          </w:rPr>
          <w:t>PROJECT MANAGEMENT</w:t>
        </w:r>
        <w:r>
          <w:rPr>
            <w:noProof/>
            <w:webHidden/>
          </w:rPr>
          <w:tab/>
        </w:r>
        <w:r>
          <w:rPr>
            <w:noProof/>
            <w:webHidden/>
          </w:rPr>
          <w:fldChar w:fldCharType="begin"/>
        </w:r>
        <w:r>
          <w:rPr>
            <w:noProof/>
            <w:webHidden/>
          </w:rPr>
          <w:instrText xml:space="preserve"> PAGEREF _Toc172548493 \h </w:instrText>
        </w:r>
        <w:r>
          <w:rPr>
            <w:noProof/>
            <w:webHidden/>
          </w:rPr>
        </w:r>
        <w:r>
          <w:rPr>
            <w:noProof/>
            <w:webHidden/>
          </w:rPr>
          <w:fldChar w:fldCharType="separate"/>
        </w:r>
        <w:r>
          <w:rPr>
            <w:noProof/>
            <w:webHidden/>
          </w:rPr>
          <w:t>5</w:t>
        </w:r>
        <w:r>
          <w:rPr>
            <w:noProof/>
            <w:webHidden/>
          </w:rPr>
          <w:fldChar w:fldCharType="end"/>
        </w:r>
      </w:hyperlink>
    </w:p>
    <w:p w14:paraId="3C641E55" w14:textId="7EA2799C" w:rsidR="006916FF" w:rsidRDefault="006916FF">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72548494" w:history="1">
        <w:r w:rsidRPr="00655C57">
          <w:rPr>
            <w:rStyle w:val="Hyperlink"/>
            <w:noProof/>
          </w:rPr>
          <w:t>5.1.1</w:t>
        </w:r>
        <w:r>
          <w:rPr>
            <w:rFonts w:asciiTheme="minorHAnsi" w:eastAsiaTheme="minorEastAsia" w:hAnsiTheme="minorHAnsi" w:cstheme="minorBidi"/>
            <w:noProof/>
            <w:kern w:val="2"/>
            <w:sz w:val="22"/>
            <w:szCs w:val="22"/>
            <w14:ligatures w14:val="standardContextual"/>
          </w:rPr>
          <w:tab/>
        </w:r>
        <w:r w:rsidRPr="00655C57">
          <w:rPr>
            <w:rStyle w:val="Hyperlink"/>
            <w:noProof/>
          </w:rPr>
          <w:t>CONTRACTOR PROJECT MANAGEMENT PLAN</w:t>
        </w:r>
        <w:r>
          <w:rPr>
            <w:noProof/>
            <w:webHidden/>
          </w:rPr>
          <w:tab/>
        </w:r>
        <w:r>
          <w:rPr>
            <w:noProof/>
            <w:webHidden/>
          </w:rPr>
          <w:fldChar w:fldCharType="begin"/>
        </w:r>
        <w:r>
          <w:rPr>
            <w:noProof/>
            <w:webHidden/>
          </w:rPr>
          <w:instrText xml:space="preserve"> PAGEREF _Toc172548494 \h </w:instrText>
        </w:r>
        <w:r>
          <w:rPr>
            <w:noProof/>
            <w:webHidden/>
          </w:rPr>
        </w:r>
        <w:r>
          <w:rPr>
            <w:noProof/>
            <w:webHidden/>
          </w:rPr>
          <w:fldChar w:fldCharType="separate"/>
        </w:r>
        <w:r>
          <w:rPr>
            <w:noProof/>
            <w:webHidden/>
          </w:rPr>
          <w:t>5</w:t>
        </w:r>
        <w:r>
          <w:rPr>
            <w:noProof/>
            <w:webHidden/>
          </w:rPr>
          <w:fldChar w:fldCharType="end"/>
        </w:r>
      </w:hyperlink>
    </w:p>
    <w:p w14:paraId="67EC723A" w14:textId="0BF2E5DE" w:rsidR="006916FF" w:rsidRDefault="006916FF">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72548495" w:history="1">
        <w:r w:rsidRPr="00655C57">
          <w:rPr>
            <w:rStyle w:val="Hyperlink"/>
            <w:noProof/>
          </w:rPr>
          <w:t>5.1.2</w:t>
        </w:r>
        <w:r>
          <w:rPr>
            <w:rFonts w:asciiTheme="minorHAnsi" w:eastAsiaTheme="minorEastAsia" w:hAnsiTheme="minorHAnsi" w:cstheme="minorBidi"/>
            <w:noProof/>
            <w:kern w:val="2"/>
            <w:sz w:val="22"/>
            <w:szCs w:val="22"/>
            <w14:ligatures w14:val="standardContextual"/>
          </w:rPr>
          <w:tab/>
        </w:r>
        <w:r w:rsidRPr="00655C57">
          <w:rPr>
            <w:rStyle w:val="Hyperlink"/>
            <w:noProof/>
          </w:rPr>
          <w:t>REPORTING REQUIREMENTS</w:t>
        </w:r>
        <w:r>
          <w:rPr>
            <w:noProof/>
            <w:webHidden/>
          </w:rPr>
          <w:tab/>
        </w:r>
        <w:r>
          <w:rPr>
            <w:noProof/>
            <w:webHidden/>
          </w:rPr>
          <w:fldChar w:fldCharType="begin"/>
        </w:r>
        <w:r>
          <w:rPr>
            <w:noProof/>
            <w:webHidden/>
          </w:rPr>
          <w:instrText xml:space="preserve"> PAGEREF _Toc172548495 \h </w:instrText>
        </w:r>
        <w:r>
          <w:rPr>
            <w:noProof/>
            <w:webHidden/>
          </w:rPr>
        </w:r>
        <w:r>
          <w:rPr>
            <w:noProof/>
            <w:webHidden/>
          </w:rPr>
          <w:fldChar w:fldCharType="separate"/>
        </w:r>
        <w:r>
          <w:rPr>
            <w:noProof/>
            <w:webHidden/>
          </w:rPr>
          <w:t>6</w:t>
        </w:r>
        <w:r>
          <w:rPr>
            <w:noProof/>
            <w:webHidden/>
          </w:rPr>
          <w:fldChar w:fldCharType="end"/>
        </w:r>
      </w:hyperlink>
    </w:p>
    <w:p w14:paraId="74E7029E" w14:textId="047F873C" w:rsidR="006916FF" w:rsidRDefault="006916FF">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72548496" w:history="1">
        <w:r w:rsidRPr="00655C57">
          <w:rPr>
            <w:rStyle w:val="Hyperlink"/>
            <w:noProof/>
          </w:rPr>
          <w:t>5.1.3</w:t>
        </w:r>
        <w:r>
          <w:rPr>
            <w:rFonts w:asciiTheme="minorHAnsi" w:eastAsiaTheme="minorEastAsia" w:hAnsiTheme="minorHAnsi" w:cstheme="minorBidi"/>
            <w:noProof/>
            <w:kern w:val="2"/>
            <w:sz w:val="22"/>
            <w:szCs w:val="22"/>
            <w14:ligatures w14:val="standardContextual"/>
          </w:rPr>
          <w:tab/>
        </w:r>
        <w:r w:rsidRPr="00655C57">
          <w:rPr>
            <w:rStyle w:val="Hyperlink"/>
            <w:noProof/>
          </w:rPr>
          <w:t>TECHNICAL KICKOFF MEETING</w:t>
        </w:r>
        <w:r>
          <w:rPr>
            <w:noProof/>
            <w:webHidden/>
          </w:rPr>
          <w:tab/>
        </w:r>
        <w:r>
          <w:rPr>
            <w:noProof/>
            <w:webHidden/>
          </w:rPr>
          <w:fldChar w:fldCharType="begin"/>
        </w:r>
        <w:r>
          <w:rPr>
            <w:noProof/>
            <w:webHidden/>
          </w:rPr>
          <w:instrText xml:space="preserve"> PAGEREF _Toc172548496 \h </w:instrText>
        </w:r>
        <w:r>
          <w:rPr>
            <w:noProof/>
            <w:webHidden/>
          </w:rPr>
        </w:r>
        <w:r>
          <w:rPr>
            <w:noProof/>
            <w:webHidden/>
          </w:rPr>
          <w:fldChar w:fldCharType="separate"/>
        </w:r>
        <w:r>
          <w:rPr>
            <w:noProof/>
            <w:webHidden/>
          </w:rPr>
          <w:t>6</w:t>
        </w:r>
        <w:r>
          <w:rPr>
            <w:noProof/>
            <w:webHidden/>
          </w:rPr>
          <w:fldChar w:fldCharType="end"/>
        </w:r>
      </w:hyperlink>
    </w:p>
    <w:p w14:paraId="5D5C68A6" w14:textId="16F054E0" w:rsidR="006916FF" w:rsidRDefault="006916FF">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72548497" w:history="1">
        <w:r w:rsidRPr="00655C57">
          <w:rPr>
            <w:rStyle w:val="Hyperlink"/>
            <w:noProof/>
          </w:rPr>
          <w:t>5.2</w:t>
        </w:r>
        <w:r>
          <w:rPr>
            <w:rFonts w:asciiTheme="minorHAnsi" w:eastAsiaTheme="minorEastAsia" w:hAnsiTheme="minorHAnsi" w:cstheme="minorBidi"/>
            <w:noProof/>
            <w:kern w:val="2"/>
            <w:sz w:val="22"/>
            <w:szCs w:val="22"/>
            <w14:ligatures w14:val="standardContextual"/>
          </w:rPr>
          <w:tab/>
        </w:r>
        <w:r w:rsidRPr="00655C57">
          <w:rPr>
            <w:rStyle w:val="Hyperlink"/>
            <w:noProof/>
          </w:rPr>
          <w:t>VISTA CLIENT TRAFFIC CAPTURE AND ANALYSIS (Base Period)</w:t>
        </w:r>
        <w:r>
          <w:rPr>
            <w:noProof/>
            <w:webHidden/>
          </w:rPr>
          <w:tab/>
        </w:r>
        <w:r>
          <w:rPr>
            <w:noProof/>
            <w:webHidden/>
          </w:rPr>
          <w:fldChar w:fldCharType="begin"/>
        </w:r>
        <w:r>
          <w:rPr>
            <w:noProof/>
            <w:webHidden/>
          </w:rPr>
          <w:instrText xml:space="preserve"> PAGEREF _Toc172548497 \h </w:instrText>
        </w:r>
        <w:r>
          <w:rPr>
            <w:noProof/>
            <w:webHidden/>
          </w:rPr>
        </w:r>
        <w:r>
          <w:rPr>
            <w:noProof/>
            <w:webHidden/>
          </w:rPr>
          <w:fldChar w:fldCharType="separate"/>
        </w:r>
        <w:r>
          <w:rPr>
            <w:noProof/>
            <w:webHidden/>
          </w:rPr>
          <w:t>7</w:t>
        </w:r>
        <w:r>
          <w:rPr>
            <w:noProof/>
            <w:webHidden/>
          </w:rPr>
          <w:fldChar w:fldCharType="end"/>
        </w:r>
      </w:hyperlink>
    </w:p>
    <w:p w14:paraId="3D278EE2" w14:textId="0FDED03D" w:rsidR="006916FF" w:rsidRDefault="006916FF">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72548498" w:history="1">
        <w:r w:rsidRPr="00655C57">
          <w:rPr>
            <w:rStyle w:val="Hyperlink"/>
            <w:noProof/>
          </w:rPr>
          <w:t>5.2.1</w:t>
        </w:r>
        <w:r>
          <w:rPr>
            <w:rFonts w:asciiTheme="minorHAnsi" w:eastAsiaTheme="minorEastAsia" w:hAnsiTheme="minorHAnsi" w:cstheme="minorBidi"/>
            <w:noProof/>
            <w:kern w:val="2"/>
            <w:sz w:val="22"/>
            <w:szCs w:val="22"/>
            <w14:ligatures w14:val="standardContextual"/>
          </w:rPr>
          <w:tab/>
        </w:r>
        <w:r w:rsidRPr="00655C57">
          <w:rPr>
            <w:rStyle w:val="Hyperlink"/>
            <w:noProof/>
          </w:rPr>
          <w:t>CAPTURE OF VISTA CLIENT TRAFFIC</w:t>
        </w:r>
        <w:r>
          <w:rPr>
            <w:noProof/>
            <w:webHidden/>
          </w:rPr>
          <w:tab/>
        </w:r>
        <w:r>
          <w:rPr>
            <w:noProof/>
            <w:webHidden/>
          </w:rPr>
          <w:fldChar w:fldCharType="begin"/>
        </w:r>
        <w:r>
          <w:rPr>
            <w:noProof/>
            <w:webHidden/>
          </w:rPr>
          <w:instrText xml:space="preserve"> PAGEREF _Toc172548498 \h </w:instrText>
        </w:r>
        <w:r>
          <w:rPr>
            <w:noProof/>
            <w:webHidden/>
          </w:rPr>
        </w:r>
        <w:r>
          <w:rPr>
            <w:noProof/>
            <w:webHidden/>
          </w:rPr>
          <w:fldChar w:fldCharType="separate"/>
        </w:r>
        <w:r>
          <w:rPr>
            <w:noProof/>
            <w:webHidden/>
          </w:rPr>
          <w:t>7</w:t>
        </w:r>
        <w:r>
          <w:rPr>
            <w:noProof/>
            <w:webHidden/>
          </w:rPr>
          <w:fldChar w:fldCharType="end"/>
        </w:r>
      </w:hyperlink>
    </w:p>
    <w:p w14:paraId="31A14121" w14:textId="7A3216A2" w:rsidR="006916FF" w:rsidRDefault="006916FF">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72548499" w:history="1">
        <w:r w:rsidRPr="00655C57">
          <w:rPr>
            <w:rStyle w:val="Hyperlink"/>
            <w:noProof/>
          </w:rPr>
          <w:t>5.2.2</w:t>
        </w:r>
        <w:r>
          <w:rPr>
            <w:rFonts w:asciiTheme="minorHAnsi" w:eastAsiaTheme="minorEastAsia" w:hAnsiTheme="minorHAnsi" w:cstheme="minorBidi"/>
            <w:noProof/>
            <w:kern w:val="2"/>
            <w:sz w:val="22"/>
            <w:szCs w:val="22"/>
            <w14:ligatures w14:val="standardContextual"/>
          </w:rPr>
          <w:tab/>
        </w:r>
        <w:r w:rsidRPr="00655C57">
          <w:rPr>
            <w:rStyle w:val="Hyperlink"/>
            <w:noProof/>
          </w:rPr>
          <w:t>ANALYSIS OF VISTA CLIENT TRAFFIC</w:t>
        </w:r>
        <w:r>
          <w:rPr>
            <w:noProof/>
            <w:webHidden/>
          </w:rPr>
          <w:tab/>
        </w:r>
        <w:r>
          <w:rPr>
            <w:noProof/>
            <w:webHidden/>
          </w:rPr>
          <w:fldChar w:fldCharType="begin"/>
        </w:r>
        <w:r>
          <w:rPr>
            <w:noProof/>
            <w:webHidden/>
          </w:rPr>
          <w:instrText xml:space="preserve"> PAGEREF _Toc172548499 \h </w:instrText>
        </w:r>
        <w:r>
          <w:rPr>
            <w:noProof/>
            <w:webHidden/>
          </w:rPr>
        </w:r>
        <w:r>
          <w:rPr>
            <w:noProof/>
            <w:webHidden/>
          </w:rPr>
          <w:fldChar w:fldCharType="separate"/>
        </w:r>
        <w:r>
          <w:rPr>
            <w:noProof/>
            <w:webHidden/>
          </w:rPr>
          <w:t>7</w:t>
        </w:r>
        <w:r>
          <w:rPr>
            <w:noProof/>
            <w:webHidden/>
          </w:rPr>
          <w:fldChar w:fldCharType="end"/>
        </w:r>
      </w:hyperlink>
    </w:p>
    <w:p w14:paraId="124C5E57" w14:textId="254EE08A" w:rsidR="006916FF" w:rsidRDefault="006916FF">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72548500" w:history="1">
        <w:r w:rsidRPr="00655C57">
          <w:rPr>
            <w:rStyle w:val="Hyperlink"/>
            <w:noProof/>
          </w:rPr>
          <w:t>5.2.3</w:t>
        </w:r>
        <w:r>
          <w:rPr>
            <w:rFonts w:asciiTheme="minorHAnsi" w:eastAsiaTheme="minorEastAsia" w:hAnsiTheme="minorHAnsi" w:cstheme="minorBidi"/>
            <w:noProof/>
            <w:kern w:val="2"/>
            <w:sz w:val="22"/>
            <w:szCs w:val="22"/>
            <w14:ligatures w14:val="standardContextual"/>
          </w:rPr>
          <w:tab/>
        </w:r>
        <w:r w:rsidRPr="00655C57">
          <w:rPr>
            <w:rStyle w:val="Hyperlink"/>
            <w:caps/>
            <w:noProof/>
          </w:rPr>
          <w:t>Analysis of Use of Key VISTA Clients</w:t>
        </w:r>
        <w:r>
          <w:rPr>
            <w:noProof/>
            <w:webHidden/>
          </w:rPr>
          <w:tab/>
        </w:r>
        <w:r>
          <w:rPr>
            <w:noProof/>
            <w:webHidden/>
          </w:rPr>
          <w:fldChar w:fldCharType="begin"/>
        </w:r>
        <w:r>
          <w:rPr>
            <w:noProof/>
            <w:webHidden/>
          </w:rPr>
          <w:instrText xml:space="preserve"> PAGEREF _Toc172548500 \h </w:instrText>
        </w:r>
        <w:r>
          <w:rPr>
            <w:noProof/>
            <w:webHidden/>
          </w:rPr>
        </w:r>
        <w:r>
          <w:rPr>
            <w:noProof/>
            <w:webHidden/>
          </w:rPr>
          <w:fldChar w:fldCharType="separate"/>
        </w:r>
        <w:r>
          <w:rPr>
            <w:noProof/>
            <w:webHidden/>
          </w:rPr>
          <w:t>8</w:t>
        </w:r>
        <w:r>
          <w:rPr>
            <w:noProof/>
            <w:webHidden/>
          </w:rPr>
          <w:fldChar w:fldCharType="end"/>
        </w:r>
      </w:hyperlink>
    </w:p>
    <w:p w14:paraId="16CBF0CC" w14:textId="55F74479" w:rsidR="006916FF" w:rsidRDefault="006916FF">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72548501" w:history="1">
        <w:r w:rsidRPr="00655C57">
          <w:rPr>
            <w:rStyle w:val="Hyperlink"/>
            <w:noProof/>
          </w:rPr>
          <w:t>5.2.4</w:t>
        </w:r>
        <w:r>
          <w:rPr>
            <w:rFonts w:asciiTheme="minorHAnsi" w:eastAsiaTheme="minorEastAsia" w:hAnsiTheme="minorHAnsi" w:cstheme="minorBidi"/>
            <w:noProof/>
            <w:kern w:val="2"/>
            <w:sz w:val="22"/>
            <w:szCs w:val="22"/>
            <w14:ligatures w14:val="standardContextual"/>
          </w:rPr>
          <w:tab/>
        </w:r>
        <w:r w:rsidRPr="00655C57">
          <w:rPr>
            <w:rStyle w:val="Hyperlink"/>
            <w:caps/>
            <w:noProof/>
          </w:rPr>
          <w:t>VISTA Client Use Improvement Report</w:t>
        </w:r>
        <w:r>
          <w:rPr>
            <w:noProof/>
            <w:webHidden/>
          </w:rPr>
          <w:tab/>
        </w:r>
        <w:r>
          <w:rPr>
            <w:noProof/>
            <w:webHidden/>
          </w:rPr>
          <w:fldChar w:fldCharType="begin"/>
        </w:r>
        <w:r>
          <w:rPr>
            <w:noProof/>
            <w:webHidden/>
          </w:rPr>
          <w:instrText xml:space="preserve"> PAGEREF _Toc172548501 \h </w:instrText>
        </w:r>
        <w:r>
          <w:rPr>
            <w:noProof/>
            <w:webHidden/>
          </w:rPr>
        </w:r>
        <w:r>
          <w:rPr>
            <w:noProof/>
            <w:webHidden/>
          </w:rPr>
          <w:fldChar w:fldCharType="separate"/>
        </w:r>
        <w:r>
          <w:rPr>
            <w:noProof/>
            <w:webHidden/>
          </w:rPr>
          <w:t>9</w:t>
        </w:r>
        <w:r>
          <w:rPr>
            <w:noProof/>
            <w:webHidden/>
          </w:rPr>
          <w:fldChar w:fldCharType="end"/>
        </w:r>
      </w:hyperlink>
    </w:p>
    <w:p w14:paraId="28E176A3" w14:textId="7868F38B" w:rsidR="006916FF" w:rsidRDefault="006916FF">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72548502" w:history="1">
        <w:r w:rsidRPr="00655C57">
          <w:rPr>
            <w:rStyle w:val="Hyperlink"/>
            <w:noProof/>
          </w:rPr>
          <w:t>5.3</w:t>
        </w:r>
        <w:r>
          <w:rPr>
            <w:rFonts w:asciiTheme="minorHAnsi" w:eastAsiaTheme="minorEastAsia" w:hAnsiTheme="minorHAnsi" w:cstheme="minorBidi"/>
            <w:noProof/>
            <w:kern w:val="2"/>
            <w:sz w:val="22"/>
            <w:szCs w:val="22"/>
            <w14:ligatures w14:val="standardContextual"/>
          </w:rPr>
          <w:tab/>
        </w:r>
        <w:r w:rsidRPr="00655C57">
          <w:rPr>
            <w:rStyle w:val="Hyperlink"/>
            <w:noProof/>
          </w:rPr>
          <w:t>VISTA CLIENT traffic CAPTURE AND Analysis [OPTION PERIOD 1]</w:t>
        </w:r>
        <w:r>
          <w:rPr>
            <w:noProof/>
            <w:webHidden/>
          </w:rPr>
          <w:tab/>
        </w:r>
        <w:r>
          <w:rPr>
            <w:noProof/>
            <w:webHidden/>
          </w:rPr>
          <w:fldChar w:fldCharType="begin"/>
        </w:r>
        <w:r>
          <w:rPr>
            <w:noProof/>
            <w:webHidden/>
          </w:rPr>
          <w:instrText xml:space="preserve"> PAGEREF _Toc172548502 \h </w:instrText>
        </w:r>
        <w:r>
          <w:rPr>
            <w:noProof/>
            <w:webHidden/>
          </w:rPr>
        </w:r>
        <w:r>
          <w:rPr>
            <w:noProof/>
            <w:webHidden/>
          </w:rPr>
          <w:fldChar w:fldCharType="separate"/>
        </w:r>
        <w:r>
          <w:rPr>
            <w:noProof/>
            <w:webHidden/>
          </w:rPr>
          <w:t>9</w:t>
        </w:r>
        <w:r>
          <w:rPr>
            <w:noProof/>
            <w:webHidden/>
          </w:rPr>
          <w:fldChar w:fldCharType="end"/>
        </w:r>
      </w:hyperlink>
    </w:p>
    <w:p w14:paraId="6C910B5A" w14:textId="3E3A27EF" w:rsidR="006916FF" w:rsidRDefault="006916FF">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72548503" w:history="1">
        <w:r w:rsidRPr="00655C57">
          <w:rPr>
            <w:rStyle w:val="Hyperlink"/>
            <w:noProof/>
          </w:rPr>
          <w:t>5.3.1</w:t>
        </w:r>
        <w:r>
          <w:rPr>
            <w:rFonts w:asciiTheme="minorHAnsi" w:eastAsiaTheme="minorEastAsia" w:hAnsiTheme="minorHAnsi" w:cstheme="minorBidi"/>
            <w:noProof/>
            <w:kern w:val="2"/>
            <w:sz w:val="22"/>
            <w:szCs w:val="22"/>
            <w14:ligatures w14:val="standardContextual"/>
          </w:rPr>
          <w:tab/>
        </w:r>
        <w:r w:rsidRPr="00655C57">
          <w:rPr>
            <w:rStyle w:val="Hyperlink"/>
            <w:caps/>
            <w:noProof/>
          </w:rPr>
          <w:t>MIGRATED VISTA client TRAFFIC ANALYSIS</w:t>
        </w:r>
        <w:r>
          <w:rPr>
            <w:noProof/>
            <w:webHidden/>
          </w:rPr>
          <w:tab/>
        </w:r>
        <w:r>
          <w:rPr>
            <w:noProof/>
            <w:webHidden/>
          </w:rPr>
          <w:fldChar w:fldCharType="begin"/>
        </w:r>
        <w:r>
          <w:rPr>
            <w:noProof/>
            <w:webHidden/>
          </w:rPr>
          <w:instrText xml:space="preserve"> PAGEREF _Toc172548503 \h </w:instrText>
        </w:r>
        <w:r>
          <w:rPr>
            <w:noProof/>
            <w:webHidden/>
          </w:rPr>
        </w:r>
        <w:r>
          <w:rPr>
            <w:noProof/>
            <w:webHidden/>
          </w:rPr>
          <w:fldChar w:fldCharType="separate"/>
        </w:r>
        <w:r>
          <w:rPr>
            <w:noProof/>
            <w:webHidden/>
          </w:rPr>
          <w:t>9</w:t>
        </w:r>
        <w:r>
          <w:rPr>
            <w:noProof/>
            <w:webHidden/>
          </w:rPr>
          <w:fldChar w:fldCharType="end"/>
        </w:r>
      </w:hyperlink>
    </w:p>
    <w:p w14:paraId="136D681F" w14:textId="0CB30A66" w:rsidR="006916FF" w:rsidRDefault="006916FF">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72548504" w:history="1">
        <w:r w:rsidRPr="00655C57">
          <w:rPr>
            <w:rStyle w:val="Hyperlink"/>
            <w:noProof/>
          </w:rPr>
          <w:t>5.3.2</w:t>
        </w:r>
        <w:r>
          <w:rPr>
            <w:rFonts w:asciiTheme="minorHAnsi" w:eastAsiaTheme="minorEastAsia" w:hAnsiTheme="minorHAnsi" w:cstheme="minorBidi"/>
            <w:noProof/>
            <w:kern w:val="2"/>
            <w:sz w:val="22"/>
            <w:szCs w:val="22"/>
            <w14:ligatures w14:val="standardContextual"/>
          </w:rPr>
          <w:tab/>
        </w:r>
        <w:r w:rsidRPr="00655C57">
          <w:rPr>
            <w:rStyle w:val="Hyperlink"/>
            <w:noProof/>
          </w:rPr>
          <w:t xml:space="preserve">VISTA </w:t>
        </w:r>
        <w:r w:rsidRPr="00655C57">
          <w:rPr>
            <w:rStyle w:val="Hyperlink"/>
            <w:caps/>
            <w:noProof/>
          </w:rPr>
          <w:t>Community Care client traffic ANALYSIS</w:t>
        </w:r>
        <w:r>
          <w:rPr>
            <w:noProof/>
            <w:webHidden/>
          </w:rPr>
          <w:tab/>
        </w:r>
        <w:r>
          <w:rPr>
            <w:noProof/>
            <w:webHidden/>
          </w:rPr>
          <w:fldChar w:fldCharType="begin"/>
        </w:r>
        <w:r>
          <w:rPr>
            <w:noProof/>
            <w:webHidden/>
          </w:rPr>
          <w:instrText xml:space="preserve"> PAGEREF _Toc172548504 \h </w:instrText>
        </w:r>
        <w:r>
          <w:rPr>
            <w:noProof/>
            <w:webHidden/>
          </w:rPr>
        </w:r>
        <w:r>
          <w:rPr>
            <w:noProof/>
            <w:webHidden/>
          </w:rPr>
          <w:fldChar w:fldCharType="separate"/>
        </w:r>
        <w:r>
          <w:rPr>
            <w:noProof/>
            <w:webHidden/>
          </w:rPr>
          <w:t>9</w:t>
        </w:r>
        <w:r>
          <w:rPr>
            <w:noProof/>
            <w:webHidden/>
          </w:rPr>
          <w:fldChar w:fldCharType="end"/>
        </w:r>
      </w:hyperlink>
    </w:p>
    <w:p w14:paraId="67401A71" w14:textId="765035D5" w:rsidR="006916FF" w:rsidRDefault="006916FF">
      <w:pPr>
        <w:pStyle w:val="TOC1"/>
        <w:tabs>
          <w:tab w:val="left" w:pos="720"/>
          <w:tab w:val="right" w:leader="dot" w:pos="9350"/>
        </w:tabs>
        <w:rPr>
          <w:rFonts w:asciiTheme="minorHAnsi" w:eastAsiaTheme="minorEastAsia" w:hAnsiTheme="minorHAnsi" w:cstheme="minorBidi"/>
          <w:noProof/>
          <w:kern w:val="2"/>
          <w:sz w:val="22"/>
          <w:szCs w:val="22"/>
          <w14:ligatures w14:val="standardContextual"/>
        </w:rPr>
      </w:pPr>
      <w:hyperlink w:anchor="_Toc172548505" w:history="1">
        <w:r w:rsidRPr="00655C57">
          <w:rPr>
            <w:rStyle w:val="Hyperlink"/>
            <w:noProof/>
          </w:rPr>
          <w:t>6.0</w:t>
        </w:r>
        <w:r>
          <w:rPr>
            <w:rFonts w:asciiTheme="minorHAnsi" w:eastAsiaTheme="minorEastAsia" w:hAnsiTheme="minorHAnsi" w:cstheme="minorBidi"/>
            <w:noProof/>
            <w:kern w:val="2"/>
            <w:sz w:val="22"/>
            <w:szCs w:val="22"/>
            <w14:ligatures w14:val="standardContextual"/>
          </w:rPr>
          <w:tab/>
        </w:r>
        <w:r w:rsidRPr="00655C57">
          <w:rPr>
            <w:rStyle w:val="Hyperlink"/>
            <w:noProof/>
          </w:rPr>
          <w:t>GENERAL REQUIREMENTS</w:t>
        </w:r>
        <w:r>
          <w:rPr>
            <w:noProof/>
            <w:webHidden/>
          </w:rPr>
          <w:tab/>
        </w:r>
        <w:r>
          <w:rPr>
            <w:noProof/>
            <w:webHidden/>
          </w:rPr>
          <w:fldChar w:fldCharType="begin"/>
        </w:r>
        <w:r>
          <w:rPr>
            <w:noProof/>
            <w:webHidden/>
          </w:rPr>
          <w:instrText xml:space="preserve"> PAGEREF _Toc172548505 \h </w:instrText>
        </w:r>
        <w:r>
          <w:rPr>
            <w:noProof/>
            <w:webHidden/>
          </w:rPr>
        </w:r>
        <w:r>
          <w:rPr>
            <w:noProof/>
            <w:webHidden/>
          </w:rPr>
          <w:fldChar w:fldCharType="separate"/>
        </w:r>
        <w:r>
          <w:rPr>
            <w:noProof/>
            <w:webHidden/>
          </w:rPr>
          <w:t>10</w:t>
        </w:r>
        <w:r>
          <w:rPr>
            <w:noProof/>
            <w:webHidden/>
          </w:rPr>
          <w:fldChar w:fldCharType="end"/>
        </w:r>
      </w:hyperlink>
    </w:p>
    <w:p w14:paraId="21434F33" w14:textId="3CA5EAD5" w:rsidR="006916FF" w:rsidRDefault="006916FF">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72548506" w:history="1">
        <w:r w:rsidRPr="00655C57">
          <w:rPr>
            <w:rStyle w:val="Hyperlink"/>
            <w:noProof/>
          </w:rPr>
          <w:t>6.1</w:t>
        </w:r>
        <w:r>
          <w:rPr>
            <w:rFonts w:asciiTheme="minorHAnsi" w:eastAsiaTheme="minorEastAsia" w:hAnsiTheme="minorHAnsi" w:cstheme="minorBidi"/>
            <w:noProof/>
            <w:kern w:val="2"/>
            <w:sz w:val="22"/>
            <w:szCs w:val="22"/>
            <w14:ligatures w14:val="standardContextual"/>
          </w:rPr>
          <w:tab/>
        </w:r>
        <w:r w:rsidRPr="00655C57">
          <w:rPr>
            <w:rStyle w:val="Hyperlink"/>
            <w:noProof/>
          </w:rPr>
          <w:t>PERFORMANCE METRICS</w:t>
        </w:r>
        <w:r>
          <w:rPr>
            <w:noProof/>
            <w:webHidden/>
          </w:rPr>
          <w:tab/>
        </w:r>
        <w:r>
          <w:rPr>
            <w:noProof/>
            <w:webHidden/>
          </w:rPr>
          <w:fldChar w:fldCharType="begin"/>
        </w:r>
        <w:r>
          <w:rPr>
            <w:noProof/>
            <w:webHidden/>
          </w:rPr>
          <w:instrText xml:space="preserve"> PAGEREF _Toc172548506 \h </w:instrText>
        </w:r>
        <w:r>
          <w:rPr>
            <w:noProof/>
            <w:webHidden/>
          </w:rPr>
        </w:r>
        <w:r>
          <w:rPr>
            <w:noProof/>
            <w:webHidden/>
          </w:rPr>
          <w:fldChar w:fldCharType="separate"/>
        </w:r>
        <w:r>
          <w:rPr>
            <w:noProof/>
            <w:webHidden/>
          </w:rPr>
          <w:t>10</w:t>
        </w:r>
        <w:r>
          <w:rPr>
            <w:noProof/>
            <w:webHidden/>
          </w:rPr>
          <w:fldChar w:fldCharType="end"/>
        </w:r>
      </w:hyperlink>
    </w:p>
    <w:p w14:paraId="2E420B74" w14:textId="37F2AE15" w:rsidR="006916FF" w:rsidRDefault="006916FF">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72548507" w:history="1">
        <w:r w:rsidRPr="00655C57">
          <w:rPr>
            <w:rStyle w:val="Hyperlink"/>
            <w:noProof/>
          </w:rPr>
          <w:t>6.2</w:t>
        </w:r>
        <w:r>
          <w:rPr>
            <w:rFonts w:asciiTheme="minorHAnsi" w:eastAsiaTheme="minorEastAsia" w:hAnsiTheme="minorHAnsi" w:cstheme="minorBidi"/>
            <w:noProof/>
            <w:kern w:val="2"/>
            <w:sz w:val="22"/>
            <w:szCs w:val="22"/>
            <w14:ligatures w14:val="standardContextual"/>
          </w:rPr>
          <w:tab/>
        </w:r>
        <w:r w:rsidRPr="00655C57">
          <w:rPr>
            <w:rStyle w:val="Hyperlink"/>
            <w:noProof/>
          </w:rPr>
          <w:t>SECTION 508 – INFORMATION AND COMMUNICATION TECHNOLOGY (ICT) STANDARDS</w:t>
        </w:r>
        <w:r>
          <w:rPr>
            <w:noProof/>
            <w:webHidden/>
          </w:rPr>
          <w:tab/>
        </w:r>
        <w:r>
          <w:rPr>
            <w:noProof/>
            <w:webHidden/>
          </w:rPr>
          <w:fldChar w:fldCharType="begin"/>
        </w:r>
        <w:r>
          <w:rPr>
            <w:noProof/>
            <w:webHidden/>
          </w:rPr>
          <w:instrText xml:space="preserve"> PAGEREF _Toc172548507 \h </w:instrText>
        </w:r>
        <w:r>
          <w:rPr>
            <w:noProof/>
            <w:webHidden/>
          </w:rPr>
        </w:r>
        <w:r>
          <w:rPr>
            <w:noProof/>
            <w:webHidden/>
          </w:rPr>
          <w:fldChar w:fldCharType="separate"/>
        </w:r>
        <w:r>
          <w:rPr>
            <w:noProof/>
            <w:webHidden/>
          </w:rPr>
          <w:t>11</w:t>
        </w:r>
        <w:r>
          <w:rPr>
            <w:noProof/>
            <w:webHidden/>
          </w:rPr>
          <w:fldChar w:fldCharType="end"/>
        </w:r>
      </w:hyperlink>
    </w:p>
    <w:p w14:paraId="36BE3643" w14:textId="0B64125C" w:rsidR="006916FF" w:rsidRDefault="006916FF">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72548508" w:history="1">
        <w:r w:rsidRPr="00655C57">
          <w:rPr>
            <w:rStyle w:val="Hyperlink"/>
            <w:noProof/>
          </w:rPr>
          <w:t>6.2.1</w:t>
        </w:r>
        <w:r>
          <w:rPr>
            <w:rFonts w:asciiTheme="minorHAnsi" w:eastAsiaTheme="minorEastAsia" w:hAnsiTheme="minorHAnsi" w:cstheme="minorBidi"/>
            <w:noProof/>
            <w:kern w:val="2"/>
            <w:sz w:val="22"/>
            <w:szCs w:val="22"/>
            <w14:ligatures w14:val="standardContextual"/>
          </w:rPr>
          <w:tab/>
        </w:r>
        <w:r w:rsidRPr="00655C57">
          <w:rPr>
            <w:rStyle w:val="Hyperlink"/>
            <w:noProof/>
          </w:rPr>
          <w:t>COMPATIBILITY WITH ASSISTIVE TECHNOLOGY</w:t>
        </w:r>
        <w:r>
          <w:rPr>
            <w:noProof/>
            <w:webHidden/>
          </w:rPr>
          <w:tab/>
        </w:r>
        <w:r>
          <w:rPr>
            <w:noProof/>
            <w:webHidden/>
          </w:rPr>
          <w:fldChar w:fldCharType="begin"/>
        </w:r>
        <w:r>
          <w:rPr>
            <w:noProof/>
            <w:webHidden/>
          </w:rPr>
          <w:instrText xml:space="preserve"> PAGEREF _Toc172548508 \h </w:instrText>
        </w:r>
        <w:r>
          <w:rPr>
            <w:noProof/>
            <w:webHidden/>
          </w:rPr>
        </w:r>
        <w:r>
          <w:rPr>
            <w:noProof/>
            <w:webHidden/>
          </w:rPr>
          <w:fldChar w:fldCharType="separate"/>
        </w:r>
        <w:r>
          <w:rPr>
            <w:noProof/>
            <w:webHidden/>
          </w:rPr>
          <w:t>12</w:t>
        </w:r>
        <w:r>
          <w:rPr>
            <w:noProof/>
            <w:webHidden/>
          </w:rPr>
          <w:fldChar w:fldCharType="end"/>
        </w:r>
      </w:hyperlink>
    </w:p>
    <w:p w14:paraId="3A346901" w14:textId="1A61AAB2" w:rsidR="006916FF" w:rsidRDefault="006916FF">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72548509" w:history="1">
        <w:r w:rsidRPr="00655C57">
          <w:rPr>
            <w:rStyle w:val="Hyperlink"/>
            <w:noProof/>
          </w:rPr>
          <w:t>6.2.2</w:t>
        </w:r>
        <w:r>
          <w:rPr>
            <w:rFonts w:asciiTheme="minorHAnsi" w:eastAsiaTheme="minorEastAsia" w:hAnsiTheme="minorHAnsi" w:cstheme="minorBidi"/>
            <w:noProof/>
            <w:kern w:val="2"/>
            <w:sz w:val="22"/>
            <w:szCs w:val="22"/>
            <w14:ligatures w14:val="standardContextual"/>
          </w:rPr>
          <w:tab/>
        </w:r>
        <w:r w:rsidRPr="00655C57">
          <w:rPr>
            <w:rStyle w:val="Hyperlink"/>
            <w:noProof/>
          </w:rPr>
          <w:t>ACCEPTANCE AND ACCEPTANCE TESTING</w:t>
        </w:r>
        <w:r>
          <w:rPr>
            <w:noProof/>
            <w:webHidden/>
          </w:rPr>
          <w:tab/>
        </w:r>
        <w:r>
          <w:rPr>
            <w:noProof/>
            <w:webHidden/>
          </w:rPr>
          <w:fldChar w:fldCharType="begin"/>
        </w:r>
        <w:r>
          <w:rPr>
            <w:noProof/>
            <w:webHidden/>
          </w:rPr>
          <w:instrText xml:space="preserve"> PAGEREF _Toc172548509 \h </w:instrText>
        </w:r>
        <w:r>
          <w:rPr>
            <w:noProof/>
            <w:webHidden/>
          </w:rPr>
        </w:r>
        <w:r>
          <w:rPr>
            <w:noProof/>
            <w:webHidden/>
          </w:rPr>
          <w:fldChar w:fldCharType="separate"/>
        </w:r>
        <w:r>
          <w:rPr>
            <w:noProof/>
            <w:webHidden/>
          </w:rPr>
          <w:t>12</w:t>
        </w:r>
        <w:r>
          <w:rPr>
            <w:noProof/>
            <w:webHidden/>
          </w:rPr>
          <w:fldChar w:fldCharType="end"/>
        </w:r>
      </w:hyperlink>
    </w:p>
    <w:p w14:paraId="07AD1BD7" w14:textId="73201447" w:rsidR="006916FF" w:rsidRDefault="006916FF">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72548510" w:history="1">
        <w:r w:rsidRPr="00655C57">
          <w:rPr>
            <w:rStyle w:val="Hyperlink"/>
            <w:noProof/>
          </w:rPr>
          <w:t>6.3</w:t>
        </w:r>
        <w:r>
          <w:rPr>
            <w:rFonts w:asciiTheme="minorHAnsi" w:eastAsiaTheme="minorEastAsia" w:hAnsiTheme="minorHAnsi" w:cstheme="minorBidi"/>
            <w:noProof/>
            <w:kern w:val="2"/>
            <w:sz w:val="22"/>
            <w:szCs w:val="22"/>
            <w14:ligatures w14:val="standardContextual"/>
          </w:rPr>
          <w:tab/>
        </w:r>
        <w:r w:rsidRPr="00655C57">
          <w:rPr>
            <w:rStyle w:val="Hyperlink"/>
            <w:noProof/>
          </w:rPr>
          <w:t>SHIPMENT OF HARDWARE OR EQUIPMENT</w:t>
        </w:r>
        <w:r>
          <w:rPr>
            <w:noProof/>
            <w:webHidden/>
          </w:rPr>
          <w:tab/>
        </w:r>
        <w:r>
          <w:rPr>
            <w:noProof/>
            <w:webHidden/>
          </w:rPr>
          <w:fldChar w:fldCharType="begin"/>
        </w:r>
        <w:r>
          <w:rPr>
            <w:noProof/>
            <w:webHidden/>
          </w:rPr>
          <w:instrText xml:space="preserve"> PAGEREF _Toc172548510 \h </w:instrText>
        </w:r>
        <w:r>
          <w:rPr>
            <w:noProof/>
            <w:webHidden/>
          </w:rPr>
        </w:r>
        <w:r>
          <w:rPr>
            <w:noProof/>
            <w:webHidden/>
          </w:rPr>
          <w:fldChar w:fldCharType="separate"/>
        </w:r>
        <w:r>
          <w:rPr>
            <w:noProof/>
            <w:webHidden/>
          </w:rPr>
          <w:t>12</w:t>
        </w:r>
        <w:r>
          <w:rPr>
            <w:noProof/>
            <w:webHidden/>
          </w:rPr>
          <w:fldChar w:fldCharType="end"/>
        </w:r>
      </w:hyperlink>
    </w:p>
    <w:p w14:paraId="1711BDBB" w14:textId="726BBD6B" w:rsidR="006916FF" w:rsidRDefault="006916FF">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72548511" w:history="1">
        <w:r w:rsidRPr="00655C57">
          <w:rPr>
            <w:rStyle w:val="Hyperlink"/>
            <w:noProof/>
          </w:rPr>
          <w:t>6.4</w:t>
        </w:r>
        <w:r>
          <w:rPr>
            <w:rFonts w:asciiTheme="minorHAnsi" w:eastAsiaTheme="minorEastAsia" w:hAnsiTheme="minorHAnsi" w:cstheme="minorBidi"/>
            <w:noProof/>
            <w:kern w:val="2"/>
            <w:sz w:val="22"/>
            <w:szCs w:val="22"/>
            <w14:ligatures w14:val="standardContextual"/>
          </w:rPr>
          <w:tab/>
        </w:r>
        <w:r w:rsidRPr="00655C57">
          <w:rPr>
            <w:rStyle w:val="Hyperlink"/>
            <w:noProof/>
          </w:rPr>
          <w:t>ENTERPRISE AND IT FRAMEWORK</w:t>
        </w:r>
        <w:r>
          <w:rPr>
            <w:noProof/>
            <w:webHidden/>
          </w:rPr>
          <w:tab/>
        </w:r>
        <w:r>
          <w:rPr>
            <w:noProof/>
            <w:webHidden/>
          </w:rPr>
          <w:fldChar w:fldCharType="begin"/>
        </w:r>
        <w:r>
          <w:rPr>
            <w:noProof/>
            <w:webHidden/>
          </w:rPr>
          <w:instrText xml:space="preserve"> PAGEREF _Toc172548511 \h </w:instrText>
        </w:r>
        <w:r>
          <w:rPr>
            <w:noProof/>
            <w:webHidden/>
          </w:rPr>
        </w:r>
        <w:r>
          <w:rPr>
            <w:noProof/>
            <w:webHidden/>
          </w:rPr>
          <w:fldChar w:fldCharType="separate"/>
        </w:r>
        <w:r>
          <w:rPr>
            <w:noProof/>
            <w:webHidden/>
          </w:rPr>
          <w:t>12</w:t>
        </w:r>
        <w:r>
          <w:rPr>
            <w:noProof/>
            <w:webHidden/>
          </w:rPr>
          <w:fldChar w:fldCharType="end"/>
        </w:r>
      </w:hyperlink>
    </w:p>
    <w:p w14:paraId="1EA8725F" w14:textId="4D5A77F6" w:rsidR="006916FF" w:rsidRDefault="006916FF">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72548512" w:history="1">
        <w:r w:rsidRPr="00655C57">
          <w:rPr>
            <w:rStyle w:val="Hyperlink"/>
            <w:noProof/>
          </w:rPr>
          <w:t>6.4.1</w:t>
        </w:r>
        <w:r>
          <w:rPr>
            <w:rFonts w:asciiTheme="minorHAnsi" w:eastAsiaTheme="minorEastAsia" w:hAnsiTheme="minorHAnsi" w:cstheme="minorBidi"/>
            <w:noProof/>
            <w:kern w:val="2"/>
            <w:sz w:val="22"/>
            <w:szCs w:val="22"/>
            <w14:ligatures w14:val="standardContextual"/>
          </w:rPr>
          <w:tab/>
        </w:r>
        <w:r w:rsidRPr="00655C57">
          <w:rPr>
            <w:rStyle w:val="Hyperlink"/>
            <w:noProof/>
          </w:rPr>
          <w:t>FEDERAL IDENTITY, CREDENTIAL, AND ACCESS MANAGEMENT (FICAM)</w:t>
        </w:r>
        <w:r>
          <w:rPr>
            <w:noProof/>
            <w:webHidden/>
          </w:rPr>
          <w:tab/>
        </w:r>
        <w:r>
          <w:rPr>
            <w:noProof/>
            <w:webHidden/>
          </w:rPr>
          <w:fldChar w:fldCharType="begin"/>
        </w:r>
        <w:r>
          <w:rPr>
            <w:noProof/>
            <w:webHidden/>
          </w:rPr>
          <w:instrText xml:space="preserve"> PAGEREF _Toc172548512 \h </w:instrText>
        </w:r>
        <w:r>
          <w:rPr>
            <w:noProof/>
            <w:webHidden/>
          </w:rPr>
        </w:r>
        <w:r>
          <w:rPr>
            <w:noProof/>
            <w:webHidden/>
          </w:rPr>
          <w:fldChar w:fldCharType="separate"/>
        </w:r>
        <w:r>
          <w:rPr>
            <w:noProof/>
            <w:webHidden/>
          </w:rPr>
          <w:t>12</w:t>
        </w:r>
        <w:r>
          <w:rPr>
            <w:noProof/>
            <w:webHidden/>
          </w:rPr>
          <w:fldChar w:fldCharType="end"/>
        </w:r>
      </w:hyperlink>
    </w:p>
    <w:p w14:paraId="3F386C45" w14:textId="37581D04" w:rsidR="006916FF" w:rsidRDefault="006916FF">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72548513" w:history="1">
        <w:r w:rsidRPr="00655C57">
          <w:rPr>
            <w:rStyle w:val="Hyperlink"/>
            <w:noProof/>
          </w:rPr>
          <w:t>6.5</w:t>
        </w:r>
        <w:r>
          <w:rPr>
            <w:rFonts w:asciiTheme="minorHAnsi" w:eastAsiaTheme="minorEastAsia" w:hAnsiTheme="minorHAnsi" w:cstheme="minorBidi"/>
            <w:noProof/>
            <w:kern w:val="2"/>
            <w:sz w:val="22"/>
            <w:szCs w:val="22"/>
            <w14:ligatures w14:val="standardContextual"/>
          </w:rPr>
          <w:tab/>
        </w:r>
        <w:r w:rsidRPr="00655C57">
          <w:rPr>
            <w:rStyle w:val="Hyperlink"/>
            <w:noProof/>
          </w:rPr>
          <w:t>INFORMATION TECHNOLOGY USING ENERGY-EFFICIENT PRODUCTS</w:t>
        </w:r>
        <w:r>
          <w:rPr>
            <w:noProof/>
            <w:webHidden/>
          </w:rPr>
          <w:tab/>
        </w:r>
        <w:r>
          <w:rPr>
            <w:noProof/>
            <w:webHidden/>
          </w:rPr>
          <w:fldChar w:fldCharType="begin"/>
        </w:r>
        <w:r>
          <w:rPr>
            <w:noProof/>
            <w:webHidden/>
          </w:rPr>
          <w:instrText xml:space="preserve"> PAGEREF _Toc172548513 \h </w:instrText>
        </w:r>
        <w:r>
          <w:rPr>
            <w:noProof/>
            <w:webHidden/>
          </w:rPr>
        </w:r>
        <w:r>
          <w:rPr>
            <w:noProof/>
            <w:webHidden/>
          </w:rPr>
          <w:fldChar w:fldCharType="separate"/>
        </w:r>
        <w:r>
          <w:rPr>
            <w:noProof/>
            <w:webHidden/>
          </w:rPr>
          <w:t>12</w:t>
        </w:r>
        <w:r>
          <w:rPr>
            <w:noProof/>
            <w:webHidden/>
          </w:rPr>
          <w:fldChar w:fldCharType="end"/>
        </w:r>
      </w:hyperlink>
    </w:p>
    <w:p w14:paraId="729E7106" w14:textId="40BFFF5B" w:rsidR="006916FF" w:rsidRDefault="006916FF">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72548514" w:history="1">
        <w:r w:rsidRPr="00655C57">
          <w:rPr>
            <w:rStyle w:val="Hyperlink"/>
            <w:noProof/>
          </w:rPr>
          <w:t>6.5.1</w:t>
        </w:r>
        <w:r>
          <w:rPr>
            <w:rFonts w:asciiTheme="minorHAnsi" w:eastAsiaTheme="minorEastAsia" w:hAnsiTheme="minorHAnsi" w:cstheme="minorBidi"/>
            <w:noProof/>
            <w:kern w:val="2"/>
            <w:sz w:val="22"/>
            <w:szCs w:val="22"/>
            <w14:ligatures w14:val="standardContextual"/>
          </w:rPr>
          <w:tab/>
        </w:r>
        <w:r w:rsidRPr="00655C57">
          <w:rPr>
            <w:rStyle w:val="Hyperlink"/>
            <w:noProof/>
          </w:rPr>
          <w:t>EPEAT</w:t>
        </w:r>
        <w:r>
          <w:rPr>
            <w:noProof/>
            <w:webHidden/>
          </w:rPr>
          <w:tab/>
        </w:r>
        <w:r>
          <w:rPr>
            <w:noProof/>
            <w:webHidden/>
          </w:rPr>
          <w:fldChar w:fldCharType="begin"/>
        </w:r>
        <w:r>
          <w:rPr>
            <w:noProof/>
            <w:webHidden/>
          </w:rPr>
          <w:instrText xml:space="preserve"> PAGEREF _Toc172548514 \h </w:instrText>
        </w:r>
        <w:r>
          <w:rPr>
            <w:noProof/>
            <w:webHidden/>
          </w:rPr>
        </w:r>
        <w:r>
          <w:rPr>
            <w:noProof/>
            <w:webHidden/>
          </w:rPr>
          <w:fldChar w:fldCharType="separate"/>
        </w:r>
        <w:r>
          <w:rPr>
            <w:noProof/>
            <w:webHidden/>
          </w:rPr>
          <w:t>12</w:t>
        </w:r>
        <w:r>
          <w:rPr>
            <w:noProof/>
            <w:webHidden/>
          </w:rPr>
          <w:fldChar w:fldCharType="end"/>
        </w:r>
      </w:hyperlink>
    </w:p>
    <w:p w14:paraId="4362EAD7" w14:textId="6C9D5876" w:rsidR="006916FF" w:rsidRDefault="006916FF">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72548515" w:history="1">
        <w:r w:rsidRPr="00655C57">
          <w:rPr>
            <w:rStyle w:val="Hyperlink"/>
            <w:noProof/>
          </w:rPr>
          <w:t>6.5.2</w:t>
        </w:r>
        <w:r>
          <w:rPr>
            <w:rFonts w:asciiTheme="minorHAnsi" w:eastAsiaTheme="minorEastAsia" w:hAnsiTheme="minorHAnsi" w:cstheme="minorBidi"/>
            <w:noProof/>
            <w:kern w:val="2"/>
            <w:sz w:val="22"/>
            <w:szCs w:val="22"/>
            <w14:ligatures w14:val="standardContextual"/>
          </w:rPr>
          <w:tab/>
        </w:r>
        <w:r w:rsidRPr="00655C57">
          <w:rPr>
            <w:rStyle w:val="Hyperlink"/>
            <w:noProof/>
          </w:rPr>
          <w:t>ENERGY STAR</w:t>
        </w:r>
        <w:r>
          <w:rPr>
            <w:noProof/>
            <w:webHidden/>
          </w:rPr>
          <w:tab/>
        </w:r>
        <w:r>
          <w:rPr>
            <w:noProof/>
            <w:webHidden/>
          </w:rPr>
          <w:fldChar w:fldCharType="begin"/>
        </w:r>
        <w:r>
          <w:rPr>
            <w:noProof/>
            <w:webHidden/>
          </w:rPr>
          <w:instrText xml:space="preserve"> PAGEREF _Toc172548515 \h </w:instrText>
        </w:r>
        <w:r>
          <w:rPr>
            <w:noProof/>
            <w:webHidden/>
          </w:rPr>
        </w:r>
        <w:r>
          <w:rPr>
            <w:noProof/>
            <w:webHidden/>
          </w:rPr>
          <w:fldChar w:fldCharType="separate"/>
        </w:r>
        <w:r>
          <w:rPr>
            <w:noProof/>
            <w:webHidden/>
          </w:rPr>
          <w:t>13</w:t>
        </w:r>
        <w:r>
          <w:rPr>
            <w:noProof/>
            <w:webHidden/>
          </w:rPr>
          <w:fldChar w:fldCharType="end"/>
        </w:r>
      </w:hyperlink>
    </w:p>
    <w:p w14:paraId="44D81717" w14:textId="32FFD909" w:rsidR="006916FF" w:rsidRDefault="006916FF">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72548516" w:history="1">
        <w:r w:rsidRPr="00655C57">
          <w:rPr>
            <w:rStyle w:val="Hyperlink"/>
            <w:noProof/>
          </w:rPr>
          <w:t>6.5.3</w:t>
        </w:r>
        <w:r>
          <w:rPr>
            <w:rFonts w:asciiTheme="minorHAnsi" w:eastAsiaTheme="minorEastAsia" w:hAnsiTheme="minorHAnsi" w:cstheme="minorBidi"/>
            <w:noProof/>
            <w:kern w:val="2"/>
            <w:sz w:val="22"/>
            <w:szCs w:val="22"/>
            <w14:ligatures w14:val="standardContextual"/>
          </w:rPr>
          <w:tab/>
        </w:r>
        <w:r w:rsidRPr="00655C57">
          <w:rPr>
            <w:rStyle w:val="Hyperlink"/>
            <w:noProof/>
          </w:rPr>
          <w:t>FEMP</w:t>
        </w:r>
        <w:r>
          <w:rPr>
            <w:noProof/>
            <w:webHidden/>
          </w:rPr>
          <w:tab/>
        </w:r>
        <w:r>
          <w:rPr>
            <w:noProof/>
            <w:webHidden/>
          </w:rPr>
          <w:fldChar w:fldCharType="begin"/>
        </w:r>
        <w:r>
          <w:rPr>
            <w:noProof/>
            <w:webHidden/>
          </w:rPr>
          <w:instrText xml:space="preserve"> PAGEREF _Toc172548516 \h </w:instrText>
        </w:r>
        <w:r>
          <w:rPr>
            <w:noProof/>
            <w:webHidden/>
          </w:rPr>
        </w:r>
        <w:r>
          <w:rPr>
            <w:noProof/>
            <w:webHidden/>
          </w:rPr>
          <w:fldChar w:fldCharType="separate"/>
        </w:r>
        <w:r>
          <w:rPr>
            <w:noProof/>
            <w:webHidden/>
          </w:rPr>
          <w:t>13</w:t>
        </w:r>
        <w:r>
          <w:rPr>
            <w:noProof/>
            <w:webHidden/>
          </w:rPr>
          <w:fldChar w:fldCharType="end"/>
        </w:r>
      </w:hyperlink>
    </w:p>
    <w:p w14:paraId="30FAB728" w14:textId="1CF21A66" w:rsidR="006916FF" w:rsidRDefault="006916FF">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72548517" w:history="1">
        <w:r w:rsidRPr="00655C57">
          <w:rPr>
            <w:rStyle w:val="Hyperlink"/>
            <w:noProof/>
          </w:rPr>
          <w:t>ADDENDUM B – VA INFORMATION AND INFORMATION SYSTEM SECURITY/PRIVACY LANGUAGE</w:t>
        </w:r>
        <w:r>
          <w:rPr>
            <w:noProof/>
            <w:webHidden/>
          </w:rPr>
          <w:tab/>
        </w:r>
        <w:r>
          <w:rPr>
            <w:noProof/>
            <w:webHidden/>
          </w:rPr>
          <w:fldChar w:fldCharType="begin"/>
        </w:r>
        <w:r>
          <w:rPr>
            <w:noProof/>
            <w:webHidden/>
          </w:rPr>
          <w:instrText xml:space="preserve"> PAGEREF _Toc172548517 \h </w:instrText>
        </w:r>
        <w:r>
          <w:rPr>
            <w:noProof/>
            <w:webHidden/>
          </w:rPr>
        </w:r>
        <w:r>
          <w:rPr>
            <w:noProof/>
            <w:webHidden/>
          </w:rPr>
          <w:fldChar w:fldCharType="separate"/>
        </w:r>
        <w:r>
          <w:rPr>
            <w:noProof/>
            <w:webHidden/>
          </w:rPr>
          <w:t>14</w:t>
        </w:r>
        <w:r>
          <w:rPr>
            <w:noProof/>
            <w:webHidden/>
          </w:rPr>
          <w:fldChar w:fldCharType="end"/>
        </w:r>
      </w:hyperlink>
    </w:p>
    <w:p w14:paraId="6048738F" w14:textId="1D513F4B" w:rsidR="00E47F5F" w:rsidRDefault="001013AB" w:rsidP="00E47F5F">
      <w:r>
        <w:rPr>
          <w:rFonts w:cs="Arial"/>
        </w:rPr>
        <w:fldChar w:fldCharType="end"/>
      </w:r>
      <w:r w:rsidR="003F13D3">
        <w:br w:type="page"/>
      </w:r>
    </w:p>
    <w:p w14:paraId="50D6DDF6" w14:textId="77777777" w:rsidR="00E47F5F" w:rsidRPr="00D13E0C" w:rsidRDefault="00E47F5F" w:rsidP="0011119E">
      <w:pPr>
        <w:pStyle w:val="Heading1"/>
      </w:pPr>
      <w:bookmarkStart w:id="0" w:name="_Ref252782738"/>
      <w:bookmarkStart w:id="1" w:name="_Ref252782752"/>
      <w:bookmarkStart w:id="2" w:name="_Toc172548479"/>
      <w:r w:rsidRPr="00D13E0C">
        <w:lastRenderedPageBreak/>
        <w:t>BACKGROUND</w:t>
      </w:r>
      <w:bookmarkEnd w:id="0"/>
      <w:bookmarkEnd w:id="1"/>
      <w:bookmarkEnd w:id="2"/>
    </w:p>
    <w:p w14:paraId="587016D7" w14:textId="77777777" w:rsidR="007D46F6" w:rsidRPr="000C2F41" w:rsidRDefault="007D46F6" w:rsidP="00E47F5F">
      <w:pPr>
        <w:rPr>
          <w:rStyle w:val="Emphasis"/>
        </w:rPr>
      </w:pPr>
    </w:p>
    <w:p w14:paraId="4D251494" w14:textId="53122FD7" w:rsidR="0089756D" w:rsidRDefault="0089756D" w:rsidP="0089756D">
      <w:pPr>
        <w:rPr>
          <w:rFonts w:cs="Arial"/>
        </w:rPr>
      </w:pPr>
      <w:bookmarkStart w:id="3" w:name="_Ref252976827"/>
      <w:bookmarkStart w:id="4" w:name="_Ref252976836"/>
      <w:r w:rsidRPr="0006503E">
        <w:rPr>
          <w:rFonts w:cs="Arial"/>
        </w:rPr>
        <w:t>To aid maintenance and manageability</w:t>
      </w:r>
      <w:r>
        <w:rPr>
          <w:rFonts w:cs="Arial"/>
        </w:rPr>
        <w:t xml:space="preserve"> of VistA</w:t>
      </w:r>
      <w:r w:rsidRPr="0006503E">
        <w:rPr>
          <w:rFonts w:cs="Arial"/>
        </w:rPr>
        <w:t xml:space="preserve">, </w:t>
      </w:r>
      <w:r>
        <w:rPr>
          <w:rFonts w:cs="Arial"/>
        </w:rPr>
        <w:t xml:space="preserve">VA has migrated all </w:t>
      </w:r>
      <w:r w:rsidRPr="0006503E">
        <w:rPr>
          <w:rFonts w:cs="Arial"/>
        </w:rPr>
        <w:t xml:space="preserve">VistA systems to the VA Enterprise Cloud (VAEC), a federally certified U.S. GovCloud managed by Amazon Web Services (AWS). </w:t>
      </w:r>
      <w:r>
        <w:rPr>
          <w:rFonts w:cs="Arial"/>
        </w:rPr>
        <w:t xml:space="preserve"> By leveraging the built-in traffic logging capabilities of the VAEC-based VistA systems, VHA has the first-ever opportunity to analyze the actual clinical care workflows employed in VA medical centers.  Such analysis would drive improved standards of practice by health care providers. These improvements would be prompted by the actual practice of care and not speculation about how care is being provided</w:t>
      </w:r>
      <w:r w:rsidRPr="0006503E">
        <w:rPr>
          <w:rFonts w:cs="Arial"/>
        </w:rPr>
        <w:t>.</w:t>
      </w:r>
    </w:p>
    <w:p w14:paraId="2293490F" w14:textId="77777777" w:rsidR="0089756D" w:rsidRDefault="0089756D" w:rsidP="0089756D">
      <w:pPr>
        <w:rPr>
          <w:rFonts w:cs="Arial"/>
        </w:rPr>
      </w:pPr>
    </w:p>
    <w:p w14:paraId="3ABD26BC" w14:textId="6C323FB7" w:rsidR="0089756D" w:rsidRDefault="0089756D" w:rsidP="0089756D">
      <w:pPr>
        <w:rPr>
          <w:rFonts w:cs="Arial"/>
        </w:rPr>
      </w:pPr>
      <w:r>
        <w:rPr>
          <w:rFonts w:cs="Arial"/>
        </w:rPr>
        <w:t xml:space="preserve">VA care is currently provided through VistA’s point of care clients (‘VistA Applications”) which communicate with the VistA servers. Taken as a whole, these communications between VistA clients and VistA servers capture the patterns of clinical care activity performed today in VA.  The </w:t>
      </w:r>
      <w:r w:rsidRPr="0006503E">
        <w:rPr>
          <w:rFonts w:cs="Arial"/>
        </w:rPr>
        <w:t>Vist</w:t>
      </w:r>
      <w:r>
        <w:rPr>
          <w:rFonts w:cs="Arial"/>
        </w:rPr>
        <w:t>a</w:t>
      </w:r>
      <w:r w:rsidRPr="0006503E">
        <w:rPr>
          <w:rFonts w:cs="Arial"/>
        </w:rPr>
        <w:t xml:space="preserve"> Application</w:t>
      </w:r>
      <w:r>
        <w:rPr>
          <w:rFonts w:cs="Arial"/>
        </w:rPr>
        <w:t xml:space="preserve"> </w:t>
      </w:r>
      <w:r w:rsidRPr="0006503E">
        <w:rPr>
          <w:rFonts w:cs="Arial"/>
        </w:rPr>
        <w:t xml:space="preserve">Analytics task order </w:t>
      </w:r>
      <w:r>
        <w:rPr>
          <w:rFonts w:cs="Arial"/>
        </w:rPr>
        <w:t xml:space="preserve">calls for health care data experts to analyze the traffic between VistA clients and three representative VistA servers. The analysis will be provided in a series of precise reports, detailing different aspect of VA care. </w:t>
      </w:r>
    </w:p>
    <w:p w14:paraId="0583CAB3" w14:textId="77777777" w:rsidR="0089756D" w:rsidRDefault="0089756D" w:rsidP="0089756D">
      <w:pPr>
        <w:rPr>
          <w:rFonts w:cs="Arial"/>
        </w:rPr>
      </w:pPr>
    </w:p>
    <w:p w14:paraId="4CC53EBC" w14:textId="3EC156D2" w:rsidR="0089756D" w:rsidRDefault="0089756D" w:rsidP="0089756D">
      <w:pPr>
        <w:rPr>
          <w:rFonts w:cs="Arial"/>
        </w:rPr>
      </w:pPr>
      <w:r>
        <w:rPr>
          <w:rFonts w:cs="Arial"/>
        </w:rPr>
        <w:t xml:space="preserve">Analysis will include the types and volumes of structured and unstructured information read and written by clearly identified classes of health care professional as well as the range of time spent on different tasks.  </w:t>
      </w:r>
      <w:r w:rsidRPr="0006503E">
        <w:rPr>
          <w:rFonts w:cs="Arial"/>
        </w:rPr>
        <w:t xml:space="preserve">On completion, VHA will possess a set of concrete, actionable recommendations, and demonstrations for improving </w:t>
      </w:r>
      <w:r>
        <w:rPr>
          <w:rFonts w:cs="Arial"/>
        </w:rPr>
        <w:t>the care provided to Veterans as well as a guide for how to perform such analysis in the future.</w:t>
      </w:r>
    </w:p>
    <w:p w14:paraId="43FAD27B" w14:textId="77777777" w:rsidR="00E47F5F" w:rsidRDefault="00E47F5F" w:rsidP="0011119E">
      <w:pPr>
        <w:pStyle w:val="Heading1"/>
      </w:pPr>
      <w:bookmarkStart w:id="5" w:name="_Toc172548480"/>
      <w:r w:rsidRPr="00D13E0C">
        <w:t>APPLICABLE DOCUMENTS</w:t>
      </w:r>
      <w:bookmarkEnd w:id="3"/>
      <w:bookmarkEnd w:id="4"/>
      <w:bookmarkEnd w:id="5"/>
    </w:p>
    <w:p w14:paraId="53388698" w14:textId="77777777" w:rsidR="00C21D7F" w:rsidRPr="00C21D7F" w:rsidRDefault="00C21D7F" w:rsidP="00C21D7F">
      <w:pPr>
        <w:pStyle w:val="NoSpacing"/>
        <w:rPr>
          <w:rStyle w:val="Emphasis"/>
        </w:rPr>
      </w:pPr>
    </w:p>
    <w:p w14:paraId="3A9060E4" w14:textId="77777777" w:rsidR="00031BB7" w:rsidRDefault="001912CD" w:rsidP="00DF6EAB">
      <w:pPr>
        <w:pStyle w:val="NoSpacing"/>
        <w:rPr>
          <w:rStyle w:val="Emphasis"/>
          <w:rFonts w:cs="Arial"/>
          <w:i w:val="0"/>
          <w:color w:val="auto"/>
        </w:rPr>
      </w:pPr>
      <w:r>
        <w:t>The Contractor shall comply with t</w:t>
      </w:r>
      <w:r w:rsidR="00082667">
        <w:t xml:space="preserve">he following documents, in addition to the documents in Paragraph 2.0 in the </w:t>
      </w:r>
      <w:r w:rsidR="0006376C">
        <w:t>T4</w:t>
      </w:r>
      <w:r w:rsidR="001B6C96">
        <w:t>NG</w:t>
      </w:r>
      <w:r w:rsidR="0006376C">
        <w:t xml:space="preserve"> </w:t>
      </w:r>
      <w:r w:rsidR="00082667">
        <w:t xml:space="preserve">Basic </w:t>
      </w:r>
      <w:r w:rsidR="00AA1325">
        <w:t>Performance Work Statement (</w:t>
      </w:r>
      <w:r w:rsidR="00082667">
        <w:t>PWS</w:t>
      </w:r>
      <w:r w:rsidR="00AA1325">
        <w:t>)</w:t>
      </w:r>
      <w:r w:rsidR="00082667">
        <w:t xml:space="preserve">, </w:t>
      </w:r>
      <w:r>
        <w:t>in</w:t>
      </w:r>
      <w:r w:rsidR="00082667">
        <w:t xml:space="preserve"> the performance of this effor</w:t>
      </w:r>
      <w:r w:rsidR="00082667" w:rsidRPr="005258E4">
        <w:t>t</w:t>
      </w:r>
      <w:r w:rsidR="00082667" w:rsidRPr="008F073F">
        <w:rPr>
          <w:rStyle w:val="Emphasis"/>
          <w:rFonts w:cs="Arial"/>
          <w:i w:val="0"/>
          <w:color w:val="auto"/>
        </w:rPr>
        <w:t>:</w:t>
      </w:r>
      <w:bookmarkStart w:id="6" w:name="_Toc251331939"/>
      <w:bookmarkStart w:id="7" w:name="_Ref252782643"/>
      <w:bookmarkStart w:id="8" w:name="_Ref252782644"/>
      <w:bookmarkStart w:id="9" w:name="_Ref252782689"/>
      <w:bookmarkStart w:id="10" w:name="_Toc6902885"/>
    </w:p>
    <w:p w14:paraId="4FE1E557" w14:textId="77777777" w:rsidR="005C0BD6" w:rsidRDefault="005C0BD6" w:rsidP="00DF6EAB">
      <w:pPr>
        <w:pStyle w:val="NoSpacing"/>
        <w:rPr>
          <w:rStyle w:val="Emphasis"/>
          <w:rFonts w:cs="Arial"/>
          <w:i w:val="0"/>
          <w:color w:val="auto"/>
        </w:rPr>
      </w:pPr>
    </w:p>
    <w:p w14:paraId="2CF2E3DC" w14:textId="77777777" w:rsidR="005F7EEE" w:rsidRDefault="005F7EEE" w:rsidP="005F7EEE">
      <w:pPr>
        <w:pStyle w:val="ListParagraph"/>
        <w:numPr>
          <w:ilvl w:val="0"/>
          <w:numId w:val="5"/>
        </w:numPr>
      </w:pPr>
      <w:r w:rsidRPr="00D13E0C">
        <w:t>44 U.S.C. § 3541</w:t>
      </w:r>
      <w:r>
        <w:t>-3549</w:t>
      </w:r>
      <w:r w:rsidRPr="00D13E0C">
        <w:t>, “Federal Information Security Management Act (FISMA) of 2002”</w:t>
      </w:r>
    </w:p>
    <w:p w14:paraId="7D1C3C52" w14:textId="77777777" w:rsidR="005F7EEE" w:rsidRDefault="005F7EEE" w:rsidP="005F7EEE">
      <w:pPr>
        <w:pStyle w:val="ListParagraph"/>
        <w:numPr>
          <w:ilvl w:val="0"/>
          <w:numId w:val="5"/>
        </w:numPr>
      </w:pPr>
      <w:r w:rsidRPr="00D13E0C">
        <w:t>VA Handbook 6500</w:t>
      </w:r>
      <w:r>
        <w:t>.6, “Contract Security,”</w:t>
      </w:r>
      <w:r w:rsidRPr="008028F6">
        <w:t xml:space="preserve"> </w:t>
      </w:r>
      <w:r>
        <w:t>March 12, 2010</w:t>
      </w:r>
    </w:p>
    <w:p w14:paraId="3F4307FB" w14:textId="77777777" w:rsidR="005F7EEE" w:rsidRDefault="005F7EEE" w:rsidP="005F7EEE">
      <w:pPr>
        <w:pStyle w:val="ListParagraph"/>
        <w:numPr>
          <w:ilvl w:val="0"/>
          <w:numId w:val="5"/>
        </w:numPr>
        <w:tabs>
          <w:tab w:val="left" w:pos="0"/>
          <w:tab w:val="left" w:pos="720"/>
        </w:tabs>
        <w:spacing w:before="0" w:after="0"/>
      </w:pPr>
      <w:r>
        <w:t xml:space="preserve">One-VA Technical Reference Model (TRM) (reference at </w:t>
      </w:r>
      <w:hyperlink r:id="rId12" w:tooltip="One-VA Technical Reference Model (TRM) Website" w:history="1">
        <w:r w:rsidRPr="00ED62F0">
          <w:rPr>
            <w:rStyle w:val="Hyperlink"/>
            <w:color w:val="000000" w:themeColor="text1"/>
          </w:rPr>
          <w:t>https://www.va.gov/trm/TRMHomePage.aspx</w:t>
        </w:r>
      </w:hyperlink>
      <w:r w:rsidRPr="00ED62F0">
        <w:rPr>
          <w:color w:val="000000" w:themeColor="text1"/>
        </w:rPr>
        <w:t>)</w:t>
      </w:r>
    </w:p>
    <w:p w14:paraId="00D38CA6" w14:textId="77777777" w:rsidR="005F7EEE" w:rsidRDefault="005F7EEE" w:rsidP="00DF6EAB">
      <w:pPr>
        <w:pStyle w:val="NoSpacing"/>
        <w:rPr>
          <w:rStyle w:val="Emphasis"/>
          <w:rFonts w:cs="Arial"/>
          <w:i w:val="0"/>
          <w:color w:val="auto"/>
        </w:rPr>
      </w:pPr>
    </w:p>
    <w:p w14:paraId="282824A1" w14:textId="77777777" w:rsidR="00E47F5F" w:rsidRDefault="00E47F5F" w:rsidP="00031BB7">
      <w:pPr>
        <w:pStyle w:val="Heading1"/>
      </w:pPr>
      <w:bookmarkStart w:id="11" w:name="_Toc172548481"/>
      <w:r w:rsidRPr="00D13E0C">
        <w:t>SCOPE OF WORK</w:t>
      </w:r>
      <w:bookmarkEnd w:id="6"/>
      <w:bookmarkEnd w:id="7"/>
      <w:bookmarkEnd w:id="8"/>
      <w:bookmarkEnd w:id="9"/>
      <w:bookmarkEnd w:id="11"/>
    </w:p>
    <w:p w14:paraId="26059EFF" w14:textId="779BB2C4" w:rsidR="005F7EEE" w:rsidRPr="00F502D3" w:rsidRDefault="00E47F5F" w:rsidP="005F7EEE">
      <w:pPr>
        <w:rPr>
          <w:rFonts w:cs="Arial"/>
        </w:rPr>
      </w:pPr>
      <w:r w:rsidRPr="00D13E0C">
        <w:t xml:space="preserve">The Contractor shall </w:t>
      </w:r>
      <w:r w:rsidR="005F7EEE">
        <w:rPr>
          <w:rFonts w:cs="Arial"/>
        </w:rPr>
        <w:t xml:space="preserve">analyze the traffic exchanged between VistA clients and </w:t>
      </w:r>
      <w:r w:rsidR="005F7EEE" w:rsidRPr="00F502D3">
        <w:rPr>
          <w:rFonts w:cs="Arial"/>
        </w:rPr>
        <w:t xml:space="preserve">a </w:t>
      </w:r>
      <w:r w:rsidR="005F7EEE">
        <w:rPr>
          <w:rFonts w:cs="Arial"/>
        </w:rPr>
        <w:t xml:space="preserve">representative </w:t>
      </w:r>
      <w:r w:rsidR="005F7EEE" w:rsidRPr="00F502D3">
        <w:rPr>
          <w:rFonts w:cs="Arial"/>
        </w:rPr>
        <w:t>sample of VAEC-based VistA systems.</w:t>
      </w:r>
      <w:r w:rsidR="005F7EEE">
        <w:rPr>
          <w:rFonts w:cs="Arial"/>
        </w:rPr>
        <w:t xml:space="preserve"> These exchanges use VA’s proprietary Remote Procedure Call (RPC) protocol. The </w:t>
      </w:r>
      <w:r w:rsidR="000E54D9">
        <w:rPr>
          <w:rFonts w:cs="Arial"/>
        </w:rPr>
        <w:t>C</w:t>
      </w:r>
      <w:r w:rsidR="005F7EEE">
        <w:rPr>
          <w:rFonts w:cs="Arial"/>
        </w:rPr>
        <w:t>ontractor shall use the built-in facilities of VAEC to capture this traffic non-invasively (without any need to change or reconfigure the VistA system itself or its clients). From this captured data, t</w:t>
      </w:r>
      <w:r w:rsidR="005F7EEE" w:rsidRPr="00F502D3">
        <w:rPr>
          <w:rFonts w:cs="Arial"/>
        </w:rPr>
        <w:t xml:space="preserve">he Contractor shall provide </w:t>
      </w:r>
      <w:r w:rsidR="005F7EEE">
        <w:rPr>
          <w:rFonts w:cs="Arial"/>
        </w:rPr>
        <w:t>detailed</w:t>
      </w:r>
      <w:r w:rsidR="005F7EEE" w:rsidRPr="00F502D3">
        <w:rPr>
          <w:rFonts w:cs="Arial"/>
        </w:rPr>
        <w:t xml:space="preserve"> analysis of </w:t>
      </w:r>
      <w:r w:rsidR="005F7EEE">
        <w:rPr>
          <w:rFonts w:cs="Arial"/>
        </w:rPr>
        <w:t>representative</w:t>
      </w:r>
      <w:r w:rsidR="005F7EEE" w:rsidRPr="00F502D3">
        <w:rPr>
          <w:rFonts w:cs="Arial"/>
        </w:rPr>
        <w:t xml:space="preserve"> traffic</w:t>
      </w:r>
      <w:r w:rsidR="005F7EEE">
        <w:rPr>
          <w:rFonts w:cs="Arial"/>
        </w:rPr>
        <w:t xml:space="preserve">, identifying </w:t>
      </w:r>
      <w:r w:rsidR="005F7EEE" w:rsidRPr="00F502D3">
        <w:rPr>
          <w:rFonts w:cs="Arial"/>
        </w:rPr>
        <w:t xml:space="preserve">point-of-care </w:t>
      </w:r>
      <w:r w:rsidR="005F7EEE" w:rsidRPr="00F502D3">
        <w:rPr>
          <w:rFonts w:cs="Arial"/>
        </w:rPr>
        <w:lastRenderedPageBreak/>
        <w:t xml:space="preserve">applications, user behaviors, patterns of </w:t>
      </w:r>
      <w:r w:rsidR="005F7EEE">
        <w:rPr>
          <w:rFonts w:cs="Arial"/>
        </w:rPr>
        <w:t>clinical</w:t>
      </w:r>
      <w:r w:rsidR="005F7EEE" w:rsidRPr="00F502D3">
        <w:rPr>
          <w:rFonts w:cs="Arial"/>
        </w:rPr>
        <w:t xml:space="preserve"> use, and areas of concern. The Contractor shall </w:t>
      </w:r>
      <w:r w:rsidR="005F7EEE">
        <w:rPr>
          <w:rFonts w:cs="Arial"/>
        </w:rPr>
        <w:t>reduce</w:t>
      </w:r>
      <w:r w:rsidR="005F7EEE" w:rsidRPr="00F502D3">
        <w:rPr>
          <w:rFonts w:cs="Arial"/>
        </w:rPr>
        <w:t xml:space="preserve"> the </w:t>
      </w:r>
      <w:r w:rsidR="005F7EEE">
        <w:rPr>
          <w:rFonts w:cs="Arial"/>
        </w:rPr>
        <w:t>production</w:t>
      </w:r>
      <w:r w:rsidR="005F7EEE" w:rsidRPr="00F502D3">
        <w:rPr>
          <w:rFonts w:cs="Arial"/>
        </w:rPr>
        <w:t xml:space="preserve"> of this analysis</w:t>
      </w:r>
      <w:r w:rsidR="005F7EEE">
        <w:rPr>
          <w:rFonts w:cs="Arial"/>
        </w:rPr>
        <w:t xml:space="preserve"> to a repeatable process.</w:t>
      </w:r>
    </w:p>
    <w:p w14:paraId="7ADC1CC3" w14:textId="77777777" w:rsidR="00082667" w:rsidRPr="00742106" w:rsidRDefault="00082667" w:rsidP="000C2F41">
      <w:pPr>
        <w:pStyle w:val="NoSpacing"/>
        <w:rPr>
          <w:rStyle w:val="Emphasis"/>
          <w:rFonts w:cs="Arial"/>
          <w:b w:val="0"/>
          <w:i w:val="0"/>
          <w:color w:val="auto"/>
        </w:rPr>
      </w:pPr>
    </w:p>
    <w:p w14:paraId="69485D9F" w14:textId="77777777" w:rsidR="00082667" w:rsidRPr="00235BF7" w:rsidRDefault="00082667" w:rsidP="00235BF7">
      <w:pPr>
        <w:pStyle w:val="Heading2"/>
        <w:rPr>
          <w:rStyle w:val="Emphasis"/>
          <w:rFonts w:cs="Arial"/>
          <w:b/>
          <w:i w:val="0"/>
          <w:iCs/>
          <w:color w:val="auto"/>
        </w:rPr>
      </w:pPr>
      <w:bookmarkStart w:id="12" w:name="_Toc300062767"/>
      <w:bookmarkStart w:id="13" w:name="_Toc172548482"/>
      <w:r w:rsidRPr="00235BF7">
        <w:rPr>
          <w:rStyle w:val="Emphasis"/>
          <w:rFonts w:cs="Arial"/>
          <w:b/>
          <w:i w:val="0"/>
          <w:iCs/>
          <w:color w:val="auto"/>
        </w:rPr>
        <w:t>APPLICABILITY</w:t>
      </w:r>
      <w:bookmarkEnd w:id="12"/>
      <w:bookmarkEnd w:id="13"/>
    </w:p>
    <w:p w14:paraId="183C9579" w14:textId="7250DE14" w:rsidR="00082667" w:rsidRPr="00337E11" w:rsidRDefault="00082667" w:rsidP="000C2F41">
      <w:pPr>
        <w:pStyle w:val="NoSpacing"/>
      </w:pPr>
      <w:r w:rsidRPr="00944FF3">
        <w:t xml:space="preserve">This </w:t>
      </w:r>
      <w:r w:rsidR="004557C0" w:rsidRPr="00944FF3">
        <w:t xml:space="preserve">Task Order </w:t>
      </w:r>
      <w:r w:rsidR="00AA1325" w:rsidRPr="00944FF3">
        <w:t xml:space="preserve">(TO) </w:t>
      </w:r>
      <w:r w:rsidRPr="00944FF3">
        <w:t xml:space="preserve">effort </w:t>
      </w:r>
      <w:r w:rsidR="004557C0" w:rsidRPr="00944FF3">
        <w:t xml:space="preserve">PWS </w:t>
      </w:r>
      <w:r w:rsidRPr="00944FF3">
        <w:t xml:space="preserve">is within the scope of paragraphs </w:t>
      </w:r>
      <w:r w:rsidR="00944FF3" w:rsidRPr="00944FF3">
        <w:t>4.1.5 and 4.2.11</w:t>
      </w:r>
      <w:r w:rsidRPr="00944FF3">
        <w:t xml:space="preserve"> of the </w:t>
      </w:r>
      <w:r w:rsidR="0006376C" w:rsidRPr="00944FF3">
        <w:t>T4</w:t>
      </w:r>
      <w:r w:rsidR="001B6C96" w:rsidRPr="00944FF3">
        <w:t>NG</w:t>
      </w:r>
      <w:r w:rsidR="0006376C" w:rsidRPr="00944FF3">
        <w:t xml:space="preserve"> </w:t>
      </w:r>
      <w:r w:rsidRPr="00944FF3">
        <w:t>Basic PWS.</w:t>
      </w:r>
    </w:p>
    <w:p w14:paraId="673F0E55" w14:textId="77777777" w:rsidR="00082667" w:rsidRDefault="00082667" w:rsidP="000C2F41">
      <w:pPr>
        <w:pStyle w:val="NoSpacing"/>
      </w:pPr>
    </w:p>
    <w:p w14:paraId="7915C8BD" w14:textId="77777777" w:rsidR="00082667" w:rsidRPr="00082667" w:rsidRDefault="00082667" w:rsidP="00082667">
      <w:pPr>
        <w:pStyle w:val="Heading2"/>
      </w:pPr>
      <w:bookmarkStart w:id="14" w:name="_Toc300062768"/>
      <w:bookmarkStart w:id="15" w:name="_Toc172548483"/>
      <w:r w:rsidRPr="00082667">
        <w:t>ORDER TYPE</w:t>
      </w:r>
      <w:bookmarkEnd w:id="14"/>
      <w:bookmarkEnd w:id="15"/>
    </w:p>
    <w:p w14:paraId="53C2F026" w14:textId="6171B565" w:rsidR="00082667" w:rsidRDefault="00082667" w:rsidP="000C2F41">
      <w:pPr>
        <w:pStyle w:val="NoSpacing"/>
      </w:pPr>
      <w:r w:rsidRPr="00691539">
        <w:t xml:space="preserve">The effort shall be proposed on </w:t>
      </w:r>
      <w:r w:rsidRPr="00764666">
        <w:t>a Firm Fixed Price (FFP)</w:t>
      </w:r>
      <w:r w:rsidRPr="00691539">
        <w:t xml:space="preserve"> basis.</w:t>
      </w:r>
    </w:p>
    <w:p w14:paraId="7883B473" w14:textId="77777777" w:rsidR="00082667" w:rsidRDefault="00082667" w:rsidP="000C2F41">
      <w:pPr>
        <w:pStyle w:val="NoSpacing"/>
      </w:pPr>
    </w:p>
    <w:p w14:paraId="43BF7A2C" w14:textId="77777777" w:rsidR="00E47F5F" w:rsidRPr="00D13E0C" w:rsidRDefault="00E47F5F" w:rsidP="0011119E">
      <w:pPr>
        <w:pStyle w:val="Heading1"/>
      </w:pPr>
      <w:bookmarkStart w:id="16" w:name="_Toc172548484"/>
      <w:bookmarkStart w:id="17" w:name="_Toc251331940"/>
      <w:bookmarkStart w:id="18" w:name="_Ref252782779"/>
      <w:bookmarkStart w:id="19" w:name="_Ref252782791"/>
      <w:r w:rsidRPr="00D13E0C">
        <w:t>PE</w:t>
      </w:r>
      <w:r w:rsidR="00CC6169">
        <w:t>R</w:t>
      </w:r>
      <w:r w:rsidRPr="00D13E0C">
        <w:t>FORMANCE DETAILS</w:t>
      </w:r>
      <w:bookmarkEnd w:id="16"/>
    </w:p>
    <w:p w14:paraId="23BED3A3" w14:textId="77777777" w:rsidR="00E47F5F" w:rsidRDefault="00E47F5F" w:rsidP="00B7462B">
      <w:pPr>
        <w:pStyle w:val="Heading2"/>
      </w:pPr>
      <w:bookmarkStart w:id="20" w:name="_Ref252977053"/>
      <w:bookmarkStart w:id="21" w:name="_Toc172548485"/>
      <w:r w:rsidRPr="00D13E0C">
        <w:t>PERFORMANCE PERIOD</w:t>
      </w:r>
      <w:bookmarkEnd w:id="17"/>
      <w:bookmarkEnd w:id="18"/>
      <w:bookmarkEnd w:id="19"/>
      <w:bookmarkEnd w:id="20"/>
      <w:bookmarkEnd w:id="21"/>
    </w:p>
    <w:p w14:paraId="5AA55B78" w14:textId="2B25F6E6" w:rsidR="0022029F" w:rsidRDefault="0022029F" w:rsidP="00742537">
      <w:pPr>
        <w:pStyle w:val="NoSpacing"/>
      </w:pPr>
      <w:r>
        <w:t>The PoP shall be</w:t>
      </w:r>
      <w:r>
        <w:rPr>
          <w:b/>
          <w:bCs/>
          <w:i/>
          <w:iCs/>
          <w:color w:val="8496B0"/>
        </w:rPr>
        <w:t xml:space="preserve"> </w:t>
      </w:r>
      <w:r w:rsidR="00F82BF7" w:rsidRPr="00BC3DAE">
        <w:rPr>
          <w:rStyle w:val="Emphasis"/>
          <w:b w:val="0"/>
          <w:bCs/>
          <w:i w:val="0"/>
          <w:iCs w:val="0"/>
          <w:color w:val="000000" w:themeColor="text1"/>
        </w:rPr>
        <w:t xml:space="preserve">12 months from date of award with </w:t>
      </w:r>
      <w:r w:rsidR="00F82BF7">
        <w:rPr>
          <w:rStyle w:val="Emphasis"/>
          <w:b w:val="0"/>
          <w:bCs/>
          <w:i w:val="0"/>
          <w:iCs w:val="0"/>
          <w:color w:val="000000" w:themeColor="text1"/>
        </w:rPr>
        <w:t>one 1</w:t>
      </w:r>
      <w:r w:rsidR="00F82BF7" w:rsidRPr="00BC3DAE">
        <w:rPr>
          <w:rStyle w:val="Emphasis"/>
          <w:b w:val="0"/>
          <w:bCs/>
          <w:i w:val="0"/>
          <w:iCs w:val="0"/>
          <w:color w:val="000000" w:themeColor="text1"/>
        </w:rPr>
        <w:t>2-month option period.  The overall Period of Performance shall not exceed 24 months.</w:t>
      </w:r>
    </w:p>
    <w:p w14:paraId="14B30182" w14:textId="77777777" w:rsidR="00E47F5F" w:rsidRPr="00D13E0C" w:rsidRDefault="00E47F5F" w:rsidP="0075504C">
      <w:pPr>
        <w:pStyle w:val="Heading2"/>
      </w:pPr>
      <w:bookmarkStart w:id="22" w:name="_Toc251331941"/>
      <w:bookmarkStart w:id="23" w:name="_Ref252782809"/>
      <w:bookmarkStart w:id="24" w:name="_Ref252782820"/>
      <w:bookmarkStart w:id="25" w:name="_Toc172548486"/>
      <w:r w:rsidRPr="00D13E0C">
        <w:t>PLACE OF PERFORMANCE</w:t>
      </w:r>
      <w:bookmarkEnd w:id="22"/>
      <w:bookmarkEnd w:id="23"/>
      <w:bookmarkEnd w:id="24"/>
      <w:bookmarkEnd w:id="25"/>
    </w:p>
    <w:p w14:paraId="7B48F870" w14:textId="6C6B0798" w:rsidR="00304988" w:rsidRPr="00345025" w:rsidRDefault="00304988" w:rsidP="000C2F41">
      <w:pPr>
        <w:pStyle w:val="NoSpacing"/>
        <w:rPr>
          <w:rStyle w:val="Emphasis"/>
        </w:rPr>
      </w:pPr>
      <w:bookmarkStart w:id="26" w:name="_Toc251331942"/>
      <w:bookmarkStart w:id="27" w:name="_Ref252782839"/>
      <w:bookmarkStart w:id="28" w:name="_Ref252782849"/>
      <w:r>
        <w:rPr>
          <w:rStyle w:val="Emphasis"/>
          <w:rFonts w:cs="Arial"/>
          <w:b w:val="0"/>
          <w:i w:val="0"/>
          <w:color w:val="auto"/>
        </w:rPr>
        <w:t>Efforts</w:t>
      </w:r>
      <w:r w:rsidRPr="001760A7">
        <w:rPr>
          <w:rStyle w:val="Emphasis"/>
          <w:rFonts w:cs="Arial"/>
          <w:b w:val="0"/>
          <w:i w:val="0"/>
          <w:color w:val="auto"/>
        </w:rPr>
        <w:t xml:space="preserve"> under this </w:t>
      </w:r>
      <w:r>
        <w:rPr>
          <w:rStyle w:val="Emphasis"/>
          <w:rFonts w:cs="Arial"/>
          <w:b w:val="0"/>
          <w:i w:val="0"/>
          <w:color w:val="auto"/>
        </w:rPr>
        <w:t>TO</w:t>
      </w:r>
      <w:r w:rsidRPr="001760A7">
        <w:rPr>
          <w:rStyle w:val="Emphasis"/>
          <w:rFonts w:cs="Arial"/>
          <w:b w:val="0"/>
          <w:i w:val="0"/>
          <w:color w:val="auto"/>
        </w:rPr>
        <w:t xml:space="preserve"> shall be performed at Contractor </w:t>
      </w:r>
      <w:r>
        <w:rPr>
          <w:rStyle w:val="Emphasis"/>
          <w:rFonts w:cs="Arial"/>
          <w:b w:val="0"/>
          <w:i w:val="0"/>
          <w:color w:val="auto"/>
        </w:rPr>
        <w:t>f</w:t>
      </w:r>
      <w:r w:rsidRPr="001760A7">
        <w:rPr>
          <w:rStyle w:val="Emphasis"/>
          <w:rFonts w:cs="Arial"/>
          <w:b w:val="0"/>
          <w:i w:val="0"/>
          <w:color w:val="auto"/>
        </w:rPr>
        <w:t>acilities</w:t>
      </w:r>
      <w:r w:rsidR="00742537">
        <w:rPr>
          <w:rStyle w:val="Emphasis"/>
          <w:rFonts w:cs="Arial"/>
          <w:b w:val="0"/>
          <w:i w:val="0"/>
          <w:color w:val="auto"/>
        </w:rPr>
        <w:t xml:space="preserve">.  The Contractor shall identify the Contractor’s place of performance </w:t>
      </w:r>
      <w:r w:rsidR="00F8770D">
        <w:rPr>
          <w:rStyle w:val="Emphasis"/>
          <w:rFonts w:cs="Arial"/>
          <w:b w:val="0"/>
          <w:i w:val="0"/>
          <w:color w:val="auto"/>
        </w:rPr>
        <w:t>in their Task Execution Plan submission</w:t>
      </w:r>
      <w:r w:rsidRPr="00337E11">
        <w:rPr>
          <w:rStyle w:val="Emphasis"/>
        </w:rPr>
        <w:t>.</w:t>
      </w:r>
    </w:p>
    <w:p w14:paraId="396FE17D" w14:textId="77777777" w:rsidR="00304988" w:rsidRPr="00345025" w:rsidRDefault="00304988" w:rsidP="000C2F41">
      <w:pPr>
        <w:pStyle w:val="NoSpacing"/>
        <w:rPr>
          <w:rStyle w:val="Emphasis"/>
        </w:rPr>
      </w:pPr>
    </w:p>
    <w:p w14:paraId="3BE186B4" w14:textId="77777777" w:rsidR="00E47F5F" w:rsidRPr="00D13E0C" w:rsidRDefault="00E47F5F" w:rsidP="0075504C">
      <w:pPr>
        <w:pStyle w:val="Heading2"/>
      </w:pPr>
      <w:bookmarkStart w:id="29" w:name="_Toc172548487"/>
      <w:r w:rsidRPr="00D13E0C">
        <w:t>TRAVEL</w:t>
      </w:r>
      <w:bookmarkEnd w:id="26"/>
      <w:bookmarkEnd w:id="27"/>
      <w:bookmarkEnd w:id="28"/>
      <w:r w:rsidR="00810B16">
        <w:t xml:space="preserve"> OR SPECIAL REQUIREMENTS</w:t>
      </w:r>
      <w:bookmarkEnd w:id="29"/>
    </w:p>
    <w:p w14:paraId="55F982A7" w14:textId="4D19034F" w:rsidR="00A65C84" w:rsidRPr="00B21976" w:rsidRDefault="00A65C84" w:rsidP="000C2F41">
      <w:pPr>
        <w:pStyle w:val="NoSpacing"/>
      </w:pPr>
      <w:r>
        <w:t xml:space="preserve">The Government anticipates travel </w:t>
      </w:r>
      <w:r w:rsidR="00DE18C8">
        <w:t xml:space="preserve">to perform the tasks associated with the effort, as well as to </w:t>
      </w:r>
      <w:r>
        <w:t>attend program-related meetings or conferences through</w:t>
      </w:r>
      <w:r w:rsidR="00354F11">
        <w:t>out</w:t>
      </w:r>
      <w:r>
        <w:t xml:space="preserve"> the </w:t>
      </w:r>
      <w:r w:rsidR="002B6CFA">
        <w:t>P</w:t>
      </w:r>
      <w:r w:rsidR="00742537">
        <w:t>o</w:t>
      </w:r>
      <w:r w:rsidR="002B6CFA">
        <w:t>P</w:t>
      </w:r>
      <w:r w:rsidRPr="00B21976">
        <w:t xml:space="preserve">.  Include </w:t>
      </w:r>
      <w:r w:rsidR="00DE18C8">
        <w:t xml:space="preserve">all </w:t>
      </w:r>
      <w:r w:rsidRPr="00B21976">
        <w:t>estimated travel costs in your firm-fixed price line items. These costs will not be directly reimbursed by the Government.</w:t>
      </w:r>
    </w:p>
    <w:p w14:paraId="601623A6" w14:textId="77777777" w:rsidR="00A65C84" w:rsidRDefault="00A65C84" w:rsidP="000C2F41">
      <w:pPr>
        <w:pStyle w:val="NoSpacing"/>
      </w:pPr>
    </w:p>
    <w:p w14:paraId="4C626F1F" w14:textId="7F6B26D4" w:rsidR="00A65C84" w:rsidRPr="00FE6DCE" w:rsidRDefault="00DE18C8" w:rsidP="000C2F41">
      <w:pPr>
        <w:pStyle w:val="NoSpacing"/>
      </w:pPr>
      <w:r>
        <w:t>The t</w:t>
      </w:r>
      <w:r w:rsidR="00A65C84">
        <w:t>otal estimated number of trips in support</w:t>
      </w:r>
      <w:r>
        <w:t xml:space="preserve"> of the program related meetings for this</w:t>
      </w:r>
      <w:r w:rsidR="00AB4C7A">
        <w:t xml:space="preserve"> </w:t>
      </w:r>
      <w:r w:rsidR="00A65C84">
        <w:t>effort is</w:t>
      </w:r>
      <w:r w:rsidR="00FE6DCE">
        <w:t xml:space="preserve"> two trips with two contractors per trip</w:t>
      </w:r>
      <w:r w:rsidR="00A65C84">
        <w:t xml:space="preserve">.  Anticipated locations include the following, estimated </w:t>
      </w:r>
      <w:r w:rsidR="00A65C84" w:rsidRPr="00FE6DCE">
        <w:t xml:space="preserve">at </w:t>
      </w:r>
      <w:r w:rsidR="00FE6DCE" w:rsidRPr="00FE6DCE">
        <w:rPr>
          <w:rStyle w:val="Emphasis"/>
          <w:b w:val="0"/>
          <w:bCs/>
          <w:i w:val="0"/>
          <w:iCs w:val="0"/>
          <w:color w:val="auto"/>
        </w:rPr>
        <w:t>2-3</w:t>
      </w:r>
      <w:r w:rsidR="00FE6DCE" w:rsidRPr="00FE6DCE">
        <w:rPr>
          <w:rStyle w:val="Emphasis"/>
          <w:color w:val="auto"/>
        </w:rPr>
        <w:t xml:space="preserve"> </w:t>
      </w:r>
      <w:r w:rsidR="00A65C84" w:rsidRPr="00FE6DCE">
        <w:t>days in duration:</w:t>
      </w:r>
    </w:p>
    <w:p w14:paraId="774DCD9A" w14:textId="3A25DE50" w:rsidR="00CE7438" w:rsidRPr="00FE6DCE" w:rsidRDefault="00FE6DCE" w:rsidP="001F5F45">
      <w:pPr>
        <w:pStyle w:val="ListParagraph"/>
        <w:numPr>
          <w:ilvl w:val="0"/>
          <w:numId w:val="10"/>
        </w:numPr>
        <w:spacing w:after="240"/>
        <w:ind w:left="1080"/>
        <w:contextualSpacing w:val="0"/>
      </w:pPr>
      <w:r w:rsidRPr="00FE6DCE">
        <w:t>Washington, D.C</w:t>
      </w:r>
    </w:p>
    <w:p w14:paraId="2454A276" w14:textId="77777777" w:rsidR="00304988" w:rsidRDefault="00304988" w:rsidP="00304988">
      <w:pPr>
        <w:pStyle w:val="Heading2"/>
      </w:pPr>
      <w:bookmarkStart w:id="30" w:name="_Toc300062773"/>
      <w:bookmarkStart w:id="31" w:name="_Toc172548488"/>
      <w:r w:rsidRPr="00937C7F">
        <w:t>CONTRACT MANAGEMENT</w:t>
      </w:r>
      <w:bookmarkEnd w:id="30"/>
      <w:bookmarkEnd w:id="31"/>
    </w:p>
    <w:p w14:paraId="5DE94555" w14:textId="77777777" w:rsidR="00304988" w:rsidRDefault="00304988" w:rsidP="000C2F41">
      <w:pPr>
        <w:pStyle w:val="NoSpacing"/>
      </w:pPr>
      <w:r w:rsidRPr="00937C7F">
        <w:t xml:space="preserve">All requirements of Sections 7.0 and 8.0 of the </w:t>
      </w:r>
      <w:r w:rsidR="0006376C">
        <w:t>T4</w:t>
      </w:r>
      <w:r w:rsidR="001B6C96">
        <w:t>NG</w:t>
      </w:r>
      <w:r w:rsidR="0006376C">
        <w:t xml:space="preserve"> </w:t>
      </w:r>
      <w:r w:rsidRPr="00937C7F">
        <w:t>Basic</w:t>
      </w:r>
      <w:r w:rsidR="0006376C">
        <w:t xml:space="preserve"> </w:t>
      </w:r>
      <w:r w:rsidRPr="00937C7F">
        <w:t xml:space="preserve">PWS apply to this effort.  This </w:t>
      </w:r>
      <w:r>
        <w:t>TO</w:t>
      </w:r>
      <w:r w:rsidRPr="00937C7F">
        <w:t xml:space="preserve"> shall be addressed in the Contractor’s Progress, Status and Management Report as set forth in the </w:t>
      </w:r>
      <w:r w:rsidR="0006376C">
        <w:t>T4</w:t>
      </w:r>
      <w:r w:rsidR="001B6C96">
        <w:t>NG</w:t>
      </w:r>
      <w:r w:rsidR="0006376C">
        <w:t xml:space="preserve"> </w:t>
      </w:r>
      <w:r w:rsidRPr="00937C7F">
        <w:t>Basic contract.</w:t>
      </w:r>
    </w:p>
    <w:p w14:paraId="5915BE1F" w14:textId="77777777" w:rsidR="00304988" w:rsidRPr="001D5B9A" w:rsidRDefault="00304988" w:rsidP="00304988">
      <w:pPr>
        <w:pStyle w:val="Heading2"/>
      </w:pPr>
      <w:bookmarkStart w:id="32" w:name="_Toc300062774"/>
      <w:bookmarkStart w:id="33" w:name="_Toc172548489"/>
      <w:r w:rsidRPr="001D5B9A">
        <w:t>GOVERNMENT FURNISHED PROPERTY</w:t>
      </w:r>
      <w:bookmarkEnd w:id="32"/>
      <w:bookmarkEnd w:id="33"/>
    </w:p>
    <w:p w14:paraId="00D56DCD" w14:textId="0994F2C3" w:rsidR="00B2501E" w:rsidRPr="00B2501E" w:rsidRDefault="00B2501E" w:rsidP="00304988">
      <w:pPr>
        <w:rPr>
          <w:rStyle w:val="Emphasis"/>
          <w:b w:val="0"/>
          <w:bCs/>
          <w:i w:val="0"/>
          <w:iCs w:val="0"/>
          <w:color w:val="auto"/>
        </w:rPr>
      </w:pPr>
      <w:r w:rsidRPr="00B2501E">
        <w:rPr>
          <w:rStyle w:val="Emphasis"/>
          <w:b w:val="0"/>
          <w:bCs/>
          <w:i w:val="0"/>
          <w:iCs w:val="0"/>
          <w:color w:val="auto"/>
        </w:rPr>
        <w:t>Not Applicable.</w:t>
      </w:r>
    </w:p>
    <w:p w14:paraId="75F64631" w14:textId="77777777" w:rsidR="00B2501E" w:rsidRDefault="00B2501E" w:rsidP="00304988">
      <w:pPr>
        <w:rPr>
          <w:rStyle w:val="Emphasis"/>
        </w:rPr>
      </w:pPr>
    </w:p>
    <w:p w14:paraId="1F3185BC" w14:textId="77777777" w:rsidR="00B2501E" w:rsidRDefault="00B2501E" w:rsidP="00304988">
      <w:pPr>
        <w:rPr>
          <w:rStyle w:val="Emphasis"/>
        </w:rPr>
      </w:pPr>
    </w:p>
    <w:p w14:paraId="54C7B729" w14:textId="77777777" w:rsidR="00304988" w:rsidRDefault="00304988" w:rsidP="00304988">
      <w:pPr>
        <w:pStyle w:val="Heading2"/>
      </w:pPr>
      <w:bookmarkStart w:id="34" w:name="_Toc300062775"/>
      <w:bookmarkStart w:id="35" w:name="_Toc172548490"/>
      <w:r>
        <w:lastRenderedPageBreak/>
        <w:t>SECURITY</w:t>
      </w:r>
      <w:bookmarkEnd w:id="34"/>
      <w:r w:rsidR="000C5E61">
        <w:t xml:space="preserve"> AND PRIVACY</w:t>
      </w:r>
      <w:bookmarkEnd w:id="35"/>
    </w:p>
    <w:p w14:paraId="2B1784C6" w14:textId="77777777" w:rsidR="00D7619D" w:rsidRPr="00D7619D" w:rsidRDefault="00D7619D" w:rsidP="000C2F41">
      <w:pPr>
        <w:pStyle w:val="NoSpacing"/>
      </w:pPr>
    </w:p>
    <w:p w14:paraId="41FE84EB" w14:textId="77777777" w:rsidR="00CE160E" w:rsidRPr="00F0493A" w:rsidRDefault="00CE160E" w:rsidP="00795AED">
      <w:pPr>
        <w:rPr>
          <w:rStyle w:val="Emphasis"/>
          <w:b w:val="0"/>
          <w:i w:val="0"/>
          <w:color w:val="auto"/>
        </w:rPr>
      </w:pPr>
      <w:r w:rsidRPr="00F0493A">
        <w:rPr>
          <w:rStyle w:val="Emphasis"/>
          <w:b w:val="0"/>
          <w:i w:val="0"/>
          <w:color w:val="auto"/>
        </w:rPr>
        <w:t>All requirements in Section 6.0 of the T4</w:t>
      </w:r>
      <w:r w:rsidR="001B6C96" w:rsidRPr="00F0493A">
        <w:rPr>
          <w:rStyle w:val="Emphasis"/>
          <w:b w:val="0"/>
          <w:i w:val="0"/>
          <w:color w:val="auto"/>
        </w:rPr>
        <w:t>NG</w:t>
      </w:r>
      <w:r w:rsidRPr="00F0493A">
        <w:rPr>
          <w:rStyle w:val="Emphasis"/>
          <w:b w:val="0"/>
          <w:i w:val="0"/>
          <w:color w:val="auto"/>
        </w:rPr>
        <w:t xml:space="preserve"> Basic PWS apply</w:t>
      </w:r>
      <w:r w:rsidR="00E46C1D" w:rsidRPr="00F0493A">
        <w:rPr>
          <w:rStyle w:val="Emphasis"/>
          <w:b w:val="0"/>
          <w:i w:val="0"/>
          <w:color w:val="auto"/>
        </w:rPr>
        <w:t xml:space="preserve">.  </w:t>
      </w:r>
      <w:r w:rsidRPr="00F0493A">
        <w:rPr>
          <w:rStyle w:val="Emphasis"/>
          <w:b w:val="0"/>
          <w:i w:val="0"/>
          <w:color w:val="auto"/>
        </w:rPr>
        <w:t>Addendum B requirements have been tailored to reflect the security and privacy requirements of this specific TO</w:t>
      </w:r>
      <w:r w:rsidR="00191FEC" w:rsidRPr="00F0493A">
        <w:rPr>
          <w:rStyle w:val="Emphasis"/>
          <w:b w:val="0"/>
          <w:i w:val="0"/>
          <w:color w:val="auto"/>
        </w:rPr>
        <w:t>.</w:t>
      </w:r>
      <w:r w:rsidRPr="00F0493A">
        <w:rPr>
          <w:rStyle w:val="Emphasis"/>
          <w:b w:val="0"/>
          <w:i w:val="0"/>
          <w:color w:val="auto"/>
        </w:rPr>
        <w:t xml:space="preserve"> </w:t>
      </w:r>
    </w:p>
    <w:p w14:paraId="5C3DEFEE" w14:textId="77777777" w:rsidR="00CE160E" w:rsidRDefault="00CE160E" w:rsidP="00304988"/>
    <w:p w14:paraId="3DDC3691" w14:textId="77777777" w:rsidR="00304988" w:rsidRPr="00740216" w:rsidRDefault="00304988" w:rsidP="00304988">
      <w:pPr>
        <w:pStyle w:val="Heading3"/>
      </w:pPr>
      <w:bookmarkStart w:id="36" w:name="_Ref300062634"/>
      <w:bookmarkStart w:id="37" w:name="_Ref300062646"/>
      <w:bookmarkStart w:id="38" w:name="_Ref300062680"/>
      <w:bookmarkStart w:id="39" w:name="_Toc300062776"/>
      <w:bookmarkStart w:id="40" w:name="_Toc172548491"/>
      <w:r w:rsidRPr="00740216">
        <w:t>POSITION</w:t>
      </w:r>
      <w:r w:rsidR="00057EDE">
        <w:t>/TASK RISK DESIGNATION LEVEL(S)</w:t>
      </w:r>
      <w:bookmarkEnd w:id="36"/>
      <w:bookmarkEnd w:id="37"/>
      <w:bookmarkEnd w:id="38"/>
      <w:bookmarkEnd w:id="39"/>
      <w:bookmarkEnd w:id="40"/>
    </w:p>
    <w:p w14:paraId="44263EA7" w14:textId="77777777" w:rsidR="00304988" w:rsidRPr="00D13E0C" w:rsidRDefault="00304988" w:rsidP="00304988">
      <w:pPr>
        <w:rPr>
          <w:rFonts w:cs="Arial"/>
        </w:rPr>
      </w:pPr>
    </w:p>
    <w:p w14:paraId="2C400021" w14:textId="77777777" w:rsidR="00FD363D" w:rsidRDefault="00D3221C" w:rsidP="000C2F41">
      <w:pPr>
        <w:pStyle w:val="NoSpacing"/>
      </w:pPr>
      <w:r w:rsidRPr="00D3221C">
        <w:t xml:space="preserve">In accordance with VA Handbook 0710, Personnel Security and Suitability </w:t>
      </w:r>
      <w:r w:rsidR="00127C6A" w:rsidRPr="00D3221C">
        <w:t>Program,</w:t>
      </w:r>
      <w:r>
        <w:t xml:space="preserve"> t</w:t>
      </w:r>
      <w:r w:rsidR="00FD363D" w:rsidRPr="00FD363D">
        <w:t>he position sensitivity and the level of background investigation commensurate with the required level of access for</w:t>
      </w:r>
      <w:r w:rsidR="00FD363D">
        <w:t xml:space="preserve"> the following </w:t>
      </w:r>
      <w:r w:rsidR="00FD363D" w:rsidRPr="00FD363D">
        <w:t>tasks within the P</w:t>
      </w:r>
      <w:r w:rsidR="002B6CFA">
        <w:t>WS</w:t>
      </w:r>
      <w:r w:rsidR="00FD363D" w:rsidRPr="00FD363D">
        <w:t xml:space="preserve"> </w:t>
      </w:r>
      <w:r w:rsidR="000D4773">
        <w:t>are</w:t>
      </w:r>
      <w:r w:rsidR="00FD363D" w:rsidRPr="00FD363D">
        <w:t>:</w:t>
      </w:r>
    </w:p>
    <w:p w14:paraId="2E51B008" w14:textId="77777777" w:rsidR="00FD363D" w:rsidRDefault="00FD363D" w:rsidP="000C2F41">
      <w:pPr>
        <w:pStyle w:val="NoSpacing"/>
      </w:pPr>
    </w:p>
    <w:p w14:paraId="4D279B84" w14:textId="77777777" w:rsidR="009955AC" w:rsidRPr="000C2F41" w:rsidRDefault="009955AC" w:rsidP="000C2F41">
      <w:pPr>
        <w:pStyle w:val="Title"/>
        <w:rPr>
          <w:b w:val="0"/>
        </w:rPr>
      </w:pPr>
      <w:r w:rsidRPr="000C2F41">
        <w:rPr>
          <w:sz w:val="24"/>
          <w:szCs w:val="24"/>
        </w:rPr>
        <w:t>Position Sensitivity and Background Investigation Requirements by Task</w:t>
      </w:r>
    </w:p>
    <w:tbl>
      <w:tblPr>
        <w:tblStyle w:val="TableGrid1"/>
        <w:tblW w:w="9570" w:type="dxa"/>
        <w:tblLook w:val="04A0" w:firstRow="1" w:lastRow="0" w:firstColumn="1" w:lastColumn="0" w:noHBand="0" w:noVBand="1"/>
        <w:tblCaption w:val="Position Sensitivity and Background Investigation Requirements Table"/>
        <w:tblDescription w:val="Shows a table, to be completed by the user, indicating the columns:  &quot;Task Number&quot;, Tier 1/Low/NACI, Tier 2/Moderate/MBI, and Tier 4/High/BI columns for each task number of the PWS"/>
      </w:tblPr>
      <w:tblGrid>
        <w:gridCol w:w="2396"/>
        <w:gridCol w:w="2389"/>
        <w:gridCol w:w="2390"/>
        <w:gridCol w:w="2395"/>
      </w:tblGrid>
      <w:tr w:rsidR="009955AC" w:rsidRPr="009955AC" w14:paraId="542AA520" w14:textId="77777777" w:rsidTr="001E0AC8">
        <w:trPr>
          <w:trHeight w:val="377"/>
          <w:tblHeader/>
        </w:trPr>
        <w:tc>
          <w:tcPr>
            <w:tcW w:w="2396" w:type="dxa"/>
          </w:tcPr>
          <w:p w14:paraId="0385E4F5" w14:textId="77777777" w:rsidR="009955AC" w:rsidRPr="000C2F41" w:rsidRDefault="009955AC" w:rsidP="009955AC">
            <w:pPr>
              <w:jc w:val="center"/>
              <w:rPr>
                <w:rStyle w:val="Strong"/>
              </w:rPr>
            </w:pPr>
            <w:r w:rsidRPr="000C2F41">
              <w:rPr>
                <w:rStyle w:val="Strong"/>
              </w:rPr>
              <w:t>Task Number</w:t>
            </w:r>
          </w:p>
        </w:tc>
        <w:tc>
          <w:tcPr>
            <w:tcW w:w="2389" w:type="dxa"/>
          </w:tcPr>
          <w:p w14:paraId="42AD41DA" w14:textId="77777777" w:rsidR="009955AC" w:rsidRPr="000C2F41" w:rsidRDefault="009955AC" w:rsidP="00351E9A">
            <w:pPr>
              <w:jc w:val="center"/>
              <w:rPr>
                <w:rStyle w:val="Strong"/>
              </w:rPr>
            </w:pPr>
            <w:r w:rsidRPr="000C2F41">
              <w:rPr>
                <w:rStyle w:val="Strong"/>
              </w:rPr>
              <w:t xml:space="preserve">Tier1 / Low </w:t>
            </w:r>
            <w:r w:rsidR="00351E9A">
              <w:rPr>
                <w:rStyle w:val="Strong"/>
              </w:rPr>
              <w:t>Risk</w:t>
            </w:r>
          </w:p>
        </w:tc>
        <w:tc>
          <w:tcPr>
            <w:tcW w:w="2390" w:type="dxa"/>
          </w:tcPr>
          <w:p w14:paraId="0BC4208A" w14:textId="77777777" w:rsidR="009955AC" w:rsidRPr="000C2F41" w:rsidRDefault="009955AC" w:rsidP="00351E9A">
            <w:pPr>
              <w:jc w:val="center"/>
              <w:rPr>
                <w:rStyle w:val="Strong"/>
              </w:rPr>
            </w:pPr>
            <w:r w:rsidRPr="000C2F41">
              <w:rPr>
                <w:rStyle w:val="Strong"/>
              </w:rPr>
              <w:t xml:space="preserve">Tier 2 / Moderate </w:t>
            </w:r>
            <w:r w:rsidR="00351E9A">
              <w:rPr>
                <w:rStyle w:val="Strong"/>
              </w:rPr>
              <w:t>Risk</w:t>
            </w:r>
          </w:p>
        </w:tc>
        <w:tc>
          <w:tcPr>
            <w:tcW w:w="2395" w:type="dxa"/>
          </w:tcPr>
          <w:p w14:paraId="7E210786" w14:textId="77777777" w:rsidR="009955AC" w:rsidRPr="000C2F41" w:rsidRDefault="009955AC" w:rsidP="00351E9A">
            <w:pPr>
              <w:jc w:val="center"/>
              <w:rPr>
                <w:rStyle w:val="Strong"/>
              </w:rPr>
            </w:pPr>
            <w:r w:rsidRPr="000C2F41">
              <w:rPr>
                <w:rStyle w:val="Strong"/>
              </w:rPr>
              <w:t>Tier 4 / High</w:t>
            </w:r>
            <w:r w:rsidR="00351E9A">
              <w:rPr>
                <w:rStyle w:val="Strong"/>
              </w:rPr>
              <w:t xml:space="preserve"> Risk</w:t>
            </w:r>
          </w:p>
        </w:tc>
      </w:tr>
      <w:tr w:rsidR="009955AC" w:rsidRPr="009955AC" w14:paraId="79E18C6B" w14:textId="77777777" w:rsidTr="001E0AC8">
        <w:tc>
          <w:tcPr>
            <w:tcW w:w="2396" w:type="dxa"/>
          </w:tcPr>
          <w:p w14:paraId="030DA9CD" w14:textId="77777777" w:rsidR="009955AC" w:rsidRPr="0039478F" w:rsidRDefault="009955AC" w:rsidP="0039478F">
            <w:pPr>
              <w:jc w:val="center"/>
            </w:pPr>
            <w:r w:rsidRPr="0039478F">
              <w:t>5.1</w:t>
            </w:r>
          </w:p>
        </w:tc>
        <w:tc>
          <w:tcPr>
            <w:tcW w:w="2389" w:type="dxa"/>
          </w:tcPr>
          <w:p w14:paraId="3E37C389" w14:textId="1996E117" w:rsidR="009955AC" w:rsidRPr="009955AC" w:rsidRDefault="0039478F" w:rsidP="009955AC">
            <w:pPr>
              <w:jc w:val="center"/>
            </w:pPr>
            <w:r>
              <w:rPr>
                <w:rFonts w:cs="Arial"/>
              </w:rPr>
              <w:fldChar w:fldCharType="begin">
                <w:ffData>
                  <w:name w:val=""/>
                  <w:enabled/>
                  <w:calcOnExit w:val="0"/>
                  <w:checkBox>
                    <w:sizeAuto/>
                    <w:default w:val="1"/>
                  </w:checkBox>
                </w:ffData>
              </w:fldChar>
            </w:r>
            <w:r>
              <w:rPr>
                <w:rFonts w:cs="Arial"/>
              </w:rPr>
              <w:instrText xml:space="preserve"> FORMCHECKBOX </w:instrText>
            </w:r>
            <w:r>
              <w:rPr>
                <w:rFonts w:cs="Arial"/>
              </w:rPr>
            </w:r>
            <w:r>
              <w:rPr>
                <w:rFonts w:cs="Arial"/>
              </w:rPr>
              <w:fldChar w:fldCharType="separate"/>
            </w:r>
            <w:r>
              <w:rPr>
                <w:rFonts w:cs="Arial"/>
              </w:rPr>
              <w:fldChar w:fldCharType="end"/>
            </w:r>
          </w:p>
        </w:tc>
        <w:tc>
          <w:tcPr>
            <w:tcW w:w="2390" w:type="dxa"/>
          </w:tcPr>
          <w:p w14:paraId="7C554319" w14:textId="77777777" w:rsidR="009955AC" w:rsidRPr="009955AC" w:rsidRDefault="009955AC" w:rsidP="009955AC">
            <w:pPr>
              <w:jc w:val="center"/>
            </w:pPr>
            <w:r w:rsidRPr="009955AC">
              <w:rPr>
                <w:rFonts w:cs="Arial"/>
              </w:rPr>
              <w:fldChar w:fldCharType="begin">
                <w:ffData>
                  <w:name w:val=""/>
                  <w:enabled/>
                  <w:calcOnExit w:val="0"/>
                  <w:checkBox>
                    <w:sizeAuto/>
                    <w:default w:val="0"/>
                  </w:checkBox>
                </w:ffData>
              </w:fldChar>
            </w:r>
            <w:r w:rsidRPr="009955AC">
              <w:rPr>
                <w:rFonts w:cs="Arial"/>
              </w:rPr>
              <w:instrText xml:space="preserve"> FORMCHECKBOX </w:instrText>
            </w:r>
            <w:r w:rsidRPr="009955AC">
              <w:rPr>
                <w:rFonts w:cs="Arial"/>
              </w:rPr>
            </w:r>
            <w:r w:rsidRPr="009955AC">
              <w:rPr>
                <w:rFonts w:cs="Arial"/>
              </w:rPr>
              <w:fldChar w:fldCharType="separate"/>
            </w:r>
            <w:r w:rsidRPr="009955AC">
              <w:rPr>
                <w:rFonts w:cs="Arial"/>
              </w:rPr>
              <w:fldChar w:fldCharType="end"/>
            </w:r>
          </w:p>
        </w:tc>
        <w:tc>
          <w:tcPr>
            <w:tcW w:w="2395" w:type="dxa"/>
          </w:tcPr>
          <w:p w14:paraId="6DFC0F3D" w14:textId="77777777" w:rsidR="009955AC" w:rsidRPr="009955AC" w:rsidRDefault="009955AC" w:rsidP="009955AC">
            <w:pPr>
              <w:jc w:val="center"/>
            </w:pPr>
            <w:r w:rsidRPr="009955AC">
              <w:rPr>
                <w:rFonts w:cs="Arial"/>
              </w:rPr>
              <w:fldChar w:fldCharType="begin">
                <w:ffData>
                  <w:name w:val=""/>
                  <w:enabled/>
                  <w:calcOnExit w:val="0"/>
                  <w:checkBox>
                    <w:sizeAuto/>
                    <w:default w:val="0"/>
                  </w:checkBox>
                </w:ffData>
              </w:fldChar>
            </w:r>
            <w:r w:rsidRPr="009955AC">
              <w:rPr>
                <w:rFonts w:cs="Arial"/>
              </w:rPr>
              <w:instrText xml:space="preserve"> FORMCHECKBOX </w:instrText>
            </w:r>
            <w:r w:rsidRPr="009955AC">
              <w:rPr>
                <w:rFonts w:cs="Arial"/>
              </w:rPr>
            </w:r>
            <w:r w:rsidRPr="009955AC">
              <w:rPr>
                <w:rFonts w:cs="Arial"/>
              </w:rPr>
              <w:fldChar w:fldCharType="separate"/>
            </w:r>
            <w:r w:rsidRPr="009955AC">
              <w:rPr>
                <w:rFonts w:cs="Arial"/>
              </w:rPr>
              <w:fldChar w:fldCharType="end"/>
            </w:r>
          </w:p>
        </w:tc>
      </w:tr>
      <w:tr w:rsidR="009955AC" w:rsidRPr="009955AC" w14:paraId="1C2E6156" w14:textId="77777777" w:rsidTr="001E0AC8">
        <w:tc>
          <w:tcPr>
            <w:tcW w:w="2396" w:type="dxa"/>
          </w:tcPr>
          <w:p w14:paraId="5CD4EF69" w14:textId="022B5855" w:rsidR="009955AC" w:rsidRPr="0039478F" w:rsidRDefault="009955AC" w:rsidP="0039478F">
            <w:pPr>
              <w:jc w:val="center"/>
              <w:rPr>
                <w:rStyle w:val="Emphasis"/>
                <w:b w:val="0"/>
                <w:i w:val="0"/>
                <w:iCs w:val="0"/>
                <w:color w:val="auto"/>
              </w:rPr>
            </w:pPr>
            <w:r w:rsidRPr="0039478F">
              <w:rPr>
                <w:rStyle w:val="Emphasis"/>
                <w:b w:val="0"/>
                <w:i w:val="0"/>
                <w:iCs w:val="0"/>
                <w:color w:val="auto"/>
              </w:rPr>
              <w:t>5.2</w:t>
            </w:r>
          </w:p>
        </w:tc>
        <w:tc>
          <w:tcPr>
            <w:tcW w:w="2389" w:type="dxa"/>
            <w:tcBorders>
              <w:bottom w:val="single" w:sz="4" w:space="0" w:color="auto"/>
            </w:tcBorders>
          </w:tcPr>
          <w:p w14:paraId="6FF189CD" w14:textId="23C99377" w:rsidR="009955AC" w:rsidRPr="009955AC" w:rsidRDefault="0039478F" w:rsidP="009955AC">
            <w:pPr>
              <w:jc w:val="center"/>
            </w:pPr>
            <w:r>
              <w:rPr>
                <w:rFonts w:cs="Arial"/>
              </w:rPr>
              <w:fldChar w:fldCharType="begin">
                <w:ffData>
                  <w:name w:val=""/>
                  <w:enabled/>
                  <w:calcOnExit w:val="0"/>
                  <w:checkBox>
                    <w:sizeAuto/>
                    <w:default w:val="1"/>
                  </w:checkBox>
                </w:ffData>
              </w:fldChar>
            </w:r>
            <w:r>
              <w:rPr>
                <w:rFonts w:cs="Arial"/>
              </w:rPr>
              <w:instrText xml:space="preserve"> FORMCHECKBOX </w:instrText>
            </w:r>
            <w:r>
              <w:rPr>
                <w:rFonts w:cs="Arial"/>
              </w:rPr>
            </w:r>
            <w:r>
              <w:rPr>
                <w:rFonts w:cs="Arial"/>
              </w:rPr>
              <w:fldChar w:fldCharType="separate"/>
            </w:r>
            <w:r>
              <w:rPr>
                <w:rFonts w:cs="Arial"/>
              </w:rPr>
              <w:fldChar w:fldCharType="end"/>
            </w:r>
          </w:p>
        </w:tc>
        <w:tc>
          <w:tcPr>
            <w:tcW w:w="2390" w:type="dxa"/>
          </w:tcPr>
          <w:p w14:paraId="20406494" w14:textId="77777777" w:rsidR="009955AC" w:rsidRPr="009955AC" w:rsidRDefault="009955AC" w:rsidP="009955AC">
            <w:pPr>
              <w:jc w:val="center"/>
            </w:pPr>
            <w:r w:rsidRPr="009955AC">
              <w:rPr>
                <w:rFonts w:cs="Arial"/>
              </w:rPr>
              <w:fldChar w:fldCharType="begin">
                <w:ffData>
                  <w:name w:val=""/>
                  <w:enabled/>
                  <w:calcOnExit w:val="0"/>
                  <w:checkBox>
                    <w:sizeAuto/>
                    <w:default w:val="0"/>
                  </w:checkBox>
                </w:ffData>
              </w:fldChar>
            </w:r>
            <w:r w:rsidRPr="009955AC">
              <w:rPr>
                <w:rFonts w:cs="Arial"/>
              </w:rPr>
              <w:instrText xml:space="preserve"> FORMCHECKBOX </w:instrText>
            </w:r>
            <w:r w:rsidRPr="009955AC">
              <w:rPr>
                <w:rFonts w:cs="Arial"/>
              </w:rPr>
            </w:r>
            <w:r w:rsidRPr="009955AC">
              <w:rPr>
                <w:rFonts w:cs="Arial"/>
              </w:rPr>
              <w:fldChar w:fldCharType="separate"/>
            </w:r>
            <w:r w:rsidRPr="009955AC">
              <w:rPr>
                <w:rFonts w:cs="Arial"/>
              </w:rPr>
              <w:fldChar w:fldCharType="end"/>
            </w:r>
          </w:p>
        </w:tc>
        <w:tc>
          <w:tcPr>
            <w:tcW w:w="2395" w:type="dxa"/>
          </w:tcPr>
          <w:p w14:paraId="615F32D8" w14:textId="77777777" w:rsidR="009955AC" w:rsidRPr="009955AC" w:rsidRDefault="009955AC" w:rsidP="009955AC">
            <w:pPr>
              <w:jc w:val="center"/>
            </w:pPr>
            <w:r w:rsidRPr="009955AC">
              <w:rPr>
                <w:rFonts w:cs="Arial"/>
              </w:rPr>
              <w:fldChar w:fldCharType="begin">
                <w:ffData>
                  <w:name w:val=""/>
                  <w:enabled/>
                  <w:calcOnExit w:val="0"/>
                  <w:checkBox>
                    <w:sizeAuto/>
                    <w:default w:val="0"/>
                  </w:checkBox>
                </w:ffData>
              </w:fldChar>
            </w:r>
            <w:r w:rsidRPr="009955AC">
              <w:rPr>
                <w:rFonts w:cs="Arial"/>
              </w:rPr>
              <w:instrText xml:space="preserve"> FORMCHECKBOX </w:instrText>
            </w:r>
            <w:r w:rsidRPr="009955AC">
              <w:rPr>
                <w:rFonts w:cs="Arial"/>
              </w:rPr>
            </w:r>
            <w:r w:rsidRPr="009955AC">
              <w:rPr>
                <w:rFonts w:cs="Arial"/>
              </w:rPr>
              <w:fldChar w:fldCharType="separate"/>
            </w:r>
            <w:r w:rsidRPr="009955AC">
              <w:rPr>
                <w:rFonts w:cs="Arial"/>
              </w:rPr>
              <w:fldChar w:fldCharType="end"/>
            </w:r>
          </w:p>
        </w:tc>
      </w:tr>
      <w:tr w:rsidR="009955AC" w:rsidRPr="009955AC" w14:paraId="3802763B" w14:textId="77777777" w:rsidTr="001E0AC8">
        <w:tc>
          <w:tcPr>
            <w:tcW w:w="2396" w:type="dxa"/>
          </w:tcPr>
          <w:p w14:paraId="3A58E40E" w14:textId="6AAAC4AE" w:rsidR="009955AC" w:rsidRPr="0039478F" w:rsidRDefault="0039478F" w:rsidP="0039478F">
            <w:pPr>
              <w:jc w:val="center"/>
            </w:pPr>
            <w:r w:rsidRPr="0039478F">
              <w:t>5.3</w:t>
            </w:r>
          </w:p>
        </w:tc>
        <w:tc>
          <w:tcPr>
            <w:tcW w:w="2389" w:type="dxa"/>
            <w:tcBorders>
              <w:top w:val="single" w:sz="4" w:space="0" w:color="auto"/>
            </w:tcBorders>
          </w:tcPr>
          <w:p w14:paraId="7F31AF52" w14:textId="55405C03" w:rsidR="009955AC" w:rsidRPr="009955AC" w:rsidRDefault="0039478F" w:rsidP="009955AC">
            <w:pPr>
              <w:jc w:val="center"/>
            </w:pPr>
            <w:r>
              <w:rPr>
                <w:rFonts w:cs="Arial"/>
              </w:rPr>
              <w:fldChar w:fldCharType="begin">
                <w:ffData>
                  <w:name w:val=""/>
                  <w:enabled/>
                  <w:calcOnExit w:val="0"/>
                  <w:checkBox>
                    <w:sizeAuto/>
                    <w:default w:val="1"/>
                  </w:checkBox>
                </w:ffData>
              </w:fldChar>
            </w:r>
            <w:r>
              <w:rPr>
                <w:rFonts w:cs="Arial"/>
              </w:rPr>
              <w:instrText xml:space="preserve"> FORMCHECKBOX </w:instrText>
            </w:r>
            <w:r>
              <w:rPr>
                <w:rFonts w:cs="Arial"/>
              </w:rPr>
            </w:r>
            <w:r>
              <w:rPr>
                <w:rFonts w:cs="Arial"/>
              </w:rPr>
              <w:fldChar w:fldCharType="separate"/>
            </w:r>
            <w:r>
              <w:rPr>
                <w:rFonts w:cs="Arial"/>
              </w:rPr>
              <w:fldChar w:fldCharType="end"/>
            </w:r>
          </w:p>
        </w:tc>
        <w:tc>
          <w:tcPr>
            <w:tcW w:w="2390" w:type="dxa"/>
          </w:tcPr>
          <w:p w14:paraId="301FCC82" w14:textId="77777777" w:rsidR="009955AC" w:rsidRPr="009955AC" w:rsidRDefault="009955AC" w:rsidP="009955AC">
            <w:pPr>
              <w:jc w:val="center"/>
            </w:pPr>
            <w:r w:rsidRPr="009955AC">
              <w:rPr>
                <w:rFonts w:cs="Arial"/>
              </w:rPr>
              <w:fldChar w:fldCharType="begin">
                <w:ffData>
                  <w:name w:val=""/>
                  <w:enabled/>
                  <w:calcOnExit w:val="0"/>
                  <w:checkBox>
                    <w:sizeAuto/>
                    <w:default w:val="0"/>
                  </w:checkBox>
                </w:ffData>
              </w:fldChar>
            </w:r>
            <w:r w:rsidRPr="009955AC">
              <w:rPr>
                <w:rFonts w:cs="Arial"/>
              </w:rPr>
              <w:instrText xml:space="preserve"> FORMCHECKBOX </w:instrText>
            </w:r>
            <w:r w:rsidRPr="009955AC">
              <w:rPr>
                <w:rFonts w:cs="Arial"/>
              </w:rPr>
            </w:r>
            <w:r w:rsidRPr="009955AC">
              <w:rPr>
                <w:rFonts w:cs="Arial"/>
              </w:rPr>
              <w:fldChar w:fldCharType="separate"/>
            </w:r>
            <w:r w:rsidRPr="009955AC">
              <w:rPr>
                <w:rFonts w:cs="Arial"/>
              </w:rPr>
              <w:fldChar w:fldCharType="end"/>
            </w:r>
          </w:p>
        </w:tc>
        <w:tc>
          <w:tcPr>
            <w:tcW w:w="2395" w:type="dxa"/>
          </w:tcPr>
          <w:p w14:paraId="4EF56A79" w14:textId="77777777" w:rsidR="009955AC" w:rsidRPr="009955AC" w:rsidRDefault="009955AC" w:rsidP="009955AC">
            <w:pPr>
              <w:jc w:val="center"/>
            </w:pPr>
            <w:r w:rsidRPr="009955AC">
              <w:rPr>
                <w:rFonts w:cs="Arial"/>
              </w:rPr>
              <w:fldChar w:fldCharType="begin">
                <w:ffData>
                  <w:name w:val=""/>
                  <w:enabled/>
                  <w:calcOnExit w:val="0"/>
                  <w:checkBox>
                    <w:sizeAuto/>
                    <w:default w:val="0"/>
                  </w:checkBox>
                </w:ffData>
              </w:fldChar>
            </w:r>
            <w:r w:rsidRPr="009955AC">
              <w:rPr>
                <w:rFonts w:cs="Arial"/>
              </w:rPr>
              <w:instrText xml:space="preserve"> FORMCHECKBOX </w:instrText>
            </w:r>
            <w:r w:rsidRPr="009955AC">
              <w:rPr>
                <w:rFonts w:cs="Arial"/>
              </w:rPr>
            </w:r>
            <w:r w:rsidRPr="009955AC">
              <w:rPr>
                <w:rFonts w:cs="Arial"/>
              </w:rPr>
              <w:fldChar w:fldCharType="separate"/>
            </w:r>
            <w:r w:rsidRPr="009955AC">
              <w:rPr>
                <w:rFonts w:cs="Arial"/>
              </w:rPr>
              <w:fldChar w:fldCharType="end"/>
            </w:r>
          </w:p>
        </w:tc>
      </w:tr>
    </w:tbl>
    <w:p w14:paraId="40F72E30" w14:textId="77777777" w:rsidR="000C2F41" w:rsidRDefault="000C2F41" w:rsidP="000C2F41">
      <w:pPr>
        <w:pStyle w:val="NoSpacing"/>
      </w:pPr>
    </w:p>
    <w:p w14:paraId="65B3BA15" w14:textId="77777777" w:rsidR="008657F3" w:rsidRPr="00FF6949" w:rsidRDefault="008657F3" w:rsidP="000C2F41">
      <w:pPr>
        <w:pStyle w:val="NoSpacing"/>
      </w:pPr>
      <w:r w:rsidRPr="00FF6949">
        <w:t xml:space="preserve">The Tasks identified </w:t>
      </w:r>
      <w:r>
        <w:t>above</w:t>
      </w:r>
      <w:r w:rsidRPr="00FF6949">
        <w:t xml:space="preserve"> and the resulting Position Sensitivity and Background Investigation </w:t>
      </w:r>
      <w:r>
        <w:t>requirements identify, in effect,</w:t>
      </w:r>
      <w:r w:rsidRPr="00FF6949">
        <w:t xml:space="preserve"> the Background Investigation requirements </w:t>
      </w:r>
      <w:r>
        <w:t>for</w:t>
      </w:r>
      <w:r w:rsidRPr="00FF6949">
        <w:t xml:space="preserve"> Contractor individual</w:t>
      </w:r>
      <w:r>
        <w:t>s</w:t>
      </w:r>
      <w:r w:rsidRPr="00FF6949">
        <w:t>, based upon the tasks the particular Contractor individual will be working.  The submitted Contractor Staff Roster must indicate the required Background Investigation Level for each</w:t>
      </w:r>
      <w:r>
        <w:t xml:space="preserve"> Contractor</w:t>
      </w:r>
      <w:r w:rsidRPr="00FF6949">
        <w:t xml:space="preserve"> individual based upon the tasks the Contractor individual will be working, </w:t>
      </w:r>
      <w:r>
        <w:t>in accordance with their</w:t>
      </w:r>
      <w:r w:rsidRPr="00FF6949">
        <w:t xml:space="preserve"> submitted proposal.</w:t>
      </w:r>
    </w:p>
    <w:p w14:paraId="3AF69EE1" w14:textId="77777777" w:rsidR="00FD363D" w:rsidRPr="00FF6949" w:rsidRDefault="00FD363D" w:rsidP="000C2F41">
      <w:pPr>
        <w:pStyle w:val="NoSpacing"/>
      </w:pPr>
    </w:p>
    <w:p w14:paraId="223A031E" w14:textId="77777777" w:rsidR="00E47F5F" w:rsidRPr="00D13E0C" w:rsidRDefault="000D4552" w:rsidP="0011119E">
      <w:pPr>
        <w:pStyle w:val="Heading1"/>
      </w:pPr>
      <w:bookmarkStart w:id="41" w:name="_Toc251331945"/>
      <w:bookmarkStart w:id="42" w:name="_Ref252783006"/>
      <w:bookmarkStart w:id="43" w:name="_Ref252783012"/>
      <w:bookmarkStart w:id="44" w:name="_Ref252783063"/>
      <w:bookmarkStart w:id="45" w:name="_Ref252783161"/>
      <w:bookmarkStart w:id="46" w:name="_Ref254597160"/>
      <w:bookmarkStart w:id="47" w:name="_Ref254625493"/>
      <w:bookmarkStart w:id="48" w:name="_Toc172548492"/>
      <w:r w:rsidRPr="00D13E0C">
        <w:rPr>
          <w:caps w:val="0"/>
        </w:rPr>
        <w:t>SPECIFIC TASKS AND DELIVERABLES</w:t>
      </w:r>
      <w:bookmarkEnd w:id="41"/>
      <w:bookmarkEnd w:id="42"/>
      <w:bookmarkEnd w:id="43"/>
      <w:bookmarkEnd w:id="44"/>
      <w:bookmarkEnd w:id="45"/>
      <w:bookmarkEnd w:id="46"/>
      <w:bookmarkEnd w:id="47"/>
      <w:bookmarkEnd w:id="48"/>
    </w:p>
    <w:p w14:paraId="2131541B" w14:textId="77777777" w:rsidR="00C73E3C" w:rsidRDefault="00932705" w:rsidP="00C93974">
      <w:pPr>
        <w:pStyle w:val="Heading2"/>
      </w:pPr>
      <w:bookmarkStart w:id="49" w:name="_Toc172548493"/>
      <w:bookmarkStart w:id="50" w:name="_Ref259632988"/>
      <w:r w:rsidRPr="00810B16">
        <w:rPr>
          <w:caps w:val="0"/>
        </w:rPr>
        <w:t>PROJECT</w:t>
      </w:r>
      <w:r>
        <w:rPr>
          <w:caps w:val="0"/>
        </w:rPr>
        <w:t xml:space="preserve"> MANAGEMENT</w:t>
      </w:r>
      <w:bookmarkEnd w:id="49"/>
    </w:p>
    <w:p w14:paraId="7C745244" w14:textId="77777777" w:rsidR="00C93974" w:rsidRDefault="00C93974" w:rsidP="000C2F41">
      <w:pPr>
        <w:pStyle w:val="NoSpacing"/>
      </w:pPr>
    </w:p>
    <w:p w14:paraId="1584FF54" w14:textId="77777777" w:rsidR="002B1AF8" w:rsidRPr="00C93974" w:rsidRDefault="007E1E5D" w:rsidP="00C93974">
      <w:pPr>
        <w:pStyle w:val="Heading3"/>
      </w:pPr>
      <w:bookmarkStart w:id="51" w:name="_Toc172548494"/>
      <w:r>
        <w:t xml:space="preserve">CONTRACTOR </w:t>
      </w:r>
      <w:r w:rsidR="00E93D53" w:rsidRPr="00C93974">
        <w:t>PROJECT MANAGEMENT PLAN</w:t>
      </w:r>
      <w:bookmarkEnd w:id="50"/>
      <w:bookmarkEnd w:id="51"/>
    </w:p>
    <w:p w14:paraId="2A440079" w14:textId="0FE23B6B" w:rsidR="002B1AF8" w:rsidRDefault="002B1AF8" w:rsidP="000C2F41">
      <w:pPr>
        <w:pStyle w:val="NoSpacing"/>
      </w:pPr>
      <w:r>
        <w:t xml:space="preserve">The Contractor shall </w:t>
      </w:r>
      <w:r w:rsidR="00EF6604">
        <w:t>deliver</w:t>
      </w:r>
      <w:r>
        <w:t xml:space="preserve"> a </w:t>
      </w:r>
      <w:r w:rsidR="007E1E5D">
        <w:t xml:space="preserve">Contractor </w:t>
      </w:r>
      <w:r>
        <w:t>Project Management Plan (</w:t>
      </w:r>
      <w:r w:rsidR="007E1E5D">
        <w:t>C</w:t>
      </w:r>
      <w:r>
        <w:t>PMP) that lays out the Contractor’s approach, timeline and tools to be used in execution of th</w:t>
      </w:r>
      <w:r w:rsidR="006532CD">
        <w:t>is T</w:t>
      </w:r>
      <w:r w:rsidR="002B6CFA">
        <w:t>O</w:t>
      </w:r>
      <w:r w:rsidR="006532CD">
        <w:t xml:space="preserve"> effort</w:t>
      </w:r>
      <w:r>
        <w:t xml:space="preserve">.  The </w:t>
      </w:r>
      <w:r w:rsidR="007E1E5D">
        <w:t>C</w:t>
      </w:r>
      <w:r>
        <w:t xml:space="preserve">PMP should take the form of both a narrative and graphic format that displays the schedule, milestones, risks and resource support.  The </w:t>
      </w:r>
      <w:r w:rsidR="007E1E5D">
        <w:t>C</w:t>
      </w:r>
      <w:r>
        <w:t xml:space="preserve">PMP shall also include how the Contractor shall coordinate and execute planned, routine, and </w:t>
      </w:r>
      <w:r w:rsidR="0080455A">
        <w:t>ad hoc</w:t>
      </w:r>
      <w:r>
        <w:t xml:space="preserve"> data collection reporting requests</w:t>
      </w:r>
      <w:r w:rsidR="0080455A">
        <w:t xml:space="preserve"> as identified within the PWS</w:t>
      </w:r>
      <w:r w:rsidR="0007709C" w:rsidRPr="002E6C17">
        <w:t>.</w:t>
      </w:r>
      <w:r w:rsidR="00E172D0" w:rsidRPr="002E6C17">
        <w:t xml:space="preserve">  </w:t>
      </w:r>
      <w:r w:rsidR="00770B03" w:rsidRPr="002E6C17">
        <w:t xml:space="preserve">The initial baseline </w:t>
      </w:r>
      <w:r w:rsidR="007E1E5D">
        <w:t>C</w:t>
      </w:r>
      <w:r w:rsidR="00770B03" w:rsidRPr="002E6C17">
        <w:t xml:space="preserve">PMP shall be concurred upon and updated </w:t>
      </w:r>
      <w:r w:rsidR="009648E3">
        <w:t xml:space="preserve">in accordance with Section B of the </w:t>
      </w:r>
      <w:r w:rsidR="003A396E">
        <w:t>TO</w:t>
      </w:r>
      <w:r w:rsidR="00770B03" w:rsidRPr="002E6C17">
        <w:t xml:space="preserve">.  </w:t>
      </w:r>
      <w:r w:rsidR="00E172D0" w:rsidRPr="002E6C17">
        <w:t xml:space="preserve">The Contractor shall </w:t>
      </w:r>
      <w:r w:rsidR="0080455A" w:rsidRPr="002E6C17">
        <w:t xml:space="preserve">update and </w:t>
      </w:r>
      <w:r w:rsidR="00E172D0" w:rsidRPr="002E6C17">
        <w:t xml:space="preserve">maintain the </w:t>
      </w:r>
      <w:r w:rsidR="0080455A" w:rsidRPr="002E6C17">
        <w:t>VA P</w:t>
      </w:r>
      <w:r w:rsidR="00AA1325">
        <w:t xml:space="preserve">rogram </w:t>
      </w:r>
      <w:r w:rsidR="0080455A" w:rsidRPr="002E6C17">
        <w:t>M</w:t>
      </w:r>
      <w:r w:rsidR="00AA1325">
        <w:t>anager (PM)</w:t>
      </w:r>
      <w:r w:rsidR="0080455A" w:rsidRPr="002E6C17">
        <w:t xml:space="preserve"> </w:t>
      </w:r>
      <w:r w:rsidR="00E172D0" w:rsidRPr="002E6C17">
        <w:t xml:space="preserve">approved </w:t>
      </w:r>
      <w:r w:rsidR="007E1E5D">
        <w:t>C</w:t>
      </w:r>
      <w:r w:rsidR="00E172D0" w:rsidRPr="002E6C17">
        <w:t>PMP throughout the</w:t>
      </w:r>
      <w:r w:rsidR="00E172D0">
        <w:t xml:space="preserve"> </w:t>
      </w:r>
      <w:r w:rsidR="002B6CFA">
        <w:t>P</w:t>
      </w:r>
      <w:r w:rsidR="00980844">
        <w:t>o</w:t>
      </w:r>
      <w:r w:rsidR="002B6CFA">
        <w:t>P</w:t>
      </w:r>
      <w:r w:rsidR="002A2ACA">
        <w:t>.</w:t>
      </w:r>
      <w:r w:rsidR="0080455A">
        <w:t xml:space="preserve"> </w:t>
      </w:r>
    </w:p>
    <w:p w14:paraId="0DD2FC53" w14:textId="77777777" w:rsidR="002B1AF8" w:rsidRDefault="002B1AF8" w:rsidP="000C2F41">
      <w:pPr>
        <w:pStyle w:val="NoSpacing"/>
      </w:pPr>
    </w:p>
    <w:p w14:paraId="7226B1E0" w14:textId="77777777" w:rsidR="002B1AF8" w:rsidRPr="000C2F41" w:rsidRDefault="002B1AF8" w:rsidP="000C2F41">
      <w:pPr>
        <w:pStyle w:val="NoSpacing"/>
        <w:rPr>
          <w:rStyle w:val="Strong"/>
        </w:rPr>
      </w:pPr>
      <w:r w:rsidRPr="000C2F41">
        <w:rPr>
          <w:rStyle w:val="Strong"/>
        </w:rPr>
        <w:t xml:space="preserve">Deliverable:  </w:t>
      </w:r>
    </w:p>
    <w:p w14:paraId="5182C148" w14:textId="77777777" w:rsidR="00CE7438" w:rsidRPr="003C732C" w:rsidRDefault="007E1E5D" w:rsidP="00742106">
      <w:pPr>
        <w:pStyle w:val="ListParagraph"/>
        <w:numPr>
          <w:ilvl w:val="0"/>
          <w:numId w:val="6"/>
        </w:numPr>
        <w:autoSpaceDE w:val="0"/>
        <w:autoSpaceDN w:val="0"/>
        <w:ind w:left="1080"/>
        <w:rPr>
          <w:rFonts w:eastAsia="Calibri"/>
        </w:rPr>
      </w:pPr>
      <w:r>
        <w:lastRenderedPageBreak/>
        <w:t xml:space="preserve">Contractor </w:t>
      </w:r>
      <w:r w:rsidR="002B1AF8" w:rsidRPr="002B1AF8">
        <w:t>Project Management Plan</w:t>
      </w:r>
    </w:p>
    <w:p w14:paraId="203DB802" w14:textId="77777777" w:rsidR="00096C53" w:rsidRDefault="00096C53">
      <w:pPr>
        <w:autoSpaceDE w:val="0"/>
        <w:autoSpaceDN w:val="0"/>
        <w:rPr>
          <w:rFonts w:eastAsia="Calibri"/>
        </w:rPr>
      </w:pPr>
    </w:p>
    <w:p w14:paraId="7AC8D7D3" w14:textId="77777777" w:rsidR="003C732C" w:rsidRPr="001F5F45" w:rsidRDefault="003C732C" w:rsidP="00EF24B2">
      <w:pPr>
        <w:pStyle w:val="Heading3"/>
      </w:pPr>
      <w:bookmarkStart w:id="52" w:name="_Ref259633002"/>
      <w:bookmarkStart w:id="53" w:name="_Toc172548495"/>
      <w:r w:rsidRPr="001F5F45">
        <w:t>REPORTING REQUIREMENTS</w:t>
      </w:r>
      <w:bookmarkEnd w:id="52"/>
      <w:bookmarkEnd w:id="53"/>
    </w:p>
    <w:p w14:paraId="060CB537" w14:textId="77777777" w:rsidR="00EF545A" w:rsidRDefault="00EF545A" w:rsidP="00EF545A">
      <w:pPr>
        <w:pStyle w:val="NoSpacing"/>
      </w:pPr>
    </w:p>
    <w:p w14:paraId="221A369F" w14:textId="77777777" w:rsidR="001F5F45" w:rsidRPr="00F502D3" w:rsidRDefault="001F5F45" w:rsidP="001F5F45">
      <w:pPr>
        <w:spacing w:after="160"/>
        <w:rPr>
          <w:rFonts w:cs="Arial"/>
        </w:rPr>
      </w:pPr>
      <w:r w:rsidRPr="00F502D3">
        <w:rPr>
          <w:rFonts w:cs="Arial"/>
        </w:rPr>
        <w:t xml:space="preserve">The Contractor shall provide a monthly progress report to the Contracting Officer (CO) and Contracting Officer’s Representative (COR) via electronic mail.  This report shall include: (1) a summary of all project milestones and their anticipated completion dates, (2) invoicing data, (3) an assessment of current month and future month activities, and (4) a discussion of any issues related to contract performance or administration.   </w:t>
      </w:r>
    </w:p>
    <w:p w14:paraId="62AE3DBD" w14:textId="77777777" w:rsidR="001F5F45" w:rsidRDefault="001F5F45" w:rsidP="001F5F45">
      <w:pPr>
        <w:pStyle w:val="NoSpacing"/>
      </w:pPr>
    </w:p>
    <w:p w14:paraId="51835C8B" w14:textId="77777777" w:rsidR="001F5F45" w:rsidRDefault="001F5F45" w:rsidP="001F5F45">
      <w:pPr>
        <w:pStyle w:val="NoSpacing"/>
      </w:pPr>
      <w:r>
        <w:t>The M</w:t>
      </w:r>
      <w:r w:rsidRPr="00DF1F56">
        <w:rPr>
          <w:rStyle w:val="Emphasis"/>
          <w:b w:val="0"/>
          <w:bCs/>
          <w:i w:val="0"/>
          <w:iCs w:val="0"/>
          <w:color w:val="000000" w:themeColor="text1"/>
        </w:rPr>
        <w:t>onthly</w:t>
      </w:r>
      <w:r>
        <w:t xml:space="preserve"> Progress Reports shall cover all work completed during the reporting period and work planned for the subsequent reporting period.  The report shall also identify any problems that arose and a description of how the problems were resolved.  If problems have not been completely resolved, the Contractor shall provide an explanation including their plan and timeframe for resolving the issue.  The Contractor shall monitor performance against the CPMP and report any </w:t>
      </w:r>
      <w:r w:rsidRPr="002E6C17">
        <w:t>deviations.  It is expected that the Contractor will keep in communication with VA accordingly so that issues that arise are transparent to both parties to prevent escalation of outstanding issues.</w:t>
      </w:r>
    </w:p>
    <w:p w14:paraId="37821504" w14:textId="77777777" w:rsidR="001F5F45" w:rsidRPr="00640347" w:rsidRDefault="001F5F45" w:rsidP="001F5F45">
      <w:pPr>
        <w:rPr>
          <w:rStyle w:val="Emphasis"/>
          <w:strike/>
        </w:rPr>
      </w:pPr>
    </w:p>
    <w:p w14:paraId="146D1019" w14:textId="77777777" w:rsidR="001F5F45" w:rsidRPr="00640347" w:rsidRDefault="001F5F45" w:rsidP="001F5F45">
      <w:pPr>
        <w:pStyle w:val="NoSpacing"/>
        <w:rPr>
          <w:strike/>
        </w:rPr>
      </w:pPr>
    </w:p>
    <w:p w14:paraId="370F5A29" w14:textId="77777777" w:rsidR="001F5F45" w:rsidRPr="007774CD" w:rsidRDefault="001F5F45" w:rsidP="001F5F45">
      <w:pPr>
        <w:pStyle w:val="NoSpacing"/>
        <w:rPr>
          <w:b/>
        </w:rPr>
      </w:pPr>
      <w:r w:rsidRPr="007774CD">
        <w:rPr>
          <w:b/>
        </w:rPr>
        <w:t xml:space="preserve">Deliverable:  </w:t>
      </w:r>
    </w:p>
    <w:p w14:paraId="6302B0E2" w14:textId="77777777" w:rsidR="001F5F45" w:rsidRDefault="001F5F45" w:rsidP="00CE779F">
      <w:pPr>
        <w:pStyle w:val="ListParagraph"/>
        <w:numPr>
          <w:ilvl w:val="0"/>
          <w:numId w:val="24"/>
        </w:numPr>
        <w:ind w:left="1080"/>
        <w:jc w:val="both"/>
        <w:rPr>
          <w:color w:val="000000"/>
        </w:rPr>
      </w:pPr>
      <w:r w:rsidRPr="00DF1F56">
        <w:rPr>
          <w:rStyle w:val="Emphasis"/>
          <w:b w:val="0"/>
          <w:bCs/>
          <w:i w:val="0"/>
          <w:iCs w:val="0"/>
          <w:color w:val="000000" w:themeColor="text1"/>
        </w:rPr>
        <w:t>Monthly</w:t>
      </w:r>
      <w:r>
        <w:rPr>
          <w:color w:val="000000"/>
        </w:rPr>
        <w:t xml:space="preserve"> Progress Report</w:t>
      </w:r>
    </w:p>
    <w:p w14:paraId="3B577C12" w14:textId="77777777" w:rsidR="00B1235F" w:rsidRPr="00DF480B" w:rsidRDefault="00B1235F" w:rsidP="000C2F41">
      <w:pPr>
        <w:pStyle w:val="NoSpacing"/>
        <w:rPr>
          <w:rFonts w:eastAsia="Calibri"/>
        </w:rPr>
      </w:pPr>
    </w:p>
    <w:p w14:paraId="263F97B5" w14:textId="77777777" w:rsidR="00E32404" w:rsidRPr="00FB7F9C" w:rsidRDefault="00FD363D" w:rsidP="008A5FDA">
      <w:pPr>
        <w:pStyle w:val="Heading3"/>
      </w:pPr>
      <w:bookmarkStart w:id="54" w:name="_Toc172548496"/>
      <w:bookmarkStart w:id="55" w:name="_Ref259786803"/>
      <w:r w:rsidRPr="00FB7F9C">
        <w:t>TECHNICAL KICKOFF MEETING</w:t>
      </w:r>
      <w:bookmarkEnd w:id="54"/>
    </w:p>
    <w:p w14:paraId="3D13F38E" w14:textId="77777777" w:rsidR="00075A2F" w:rsidRDefault="00C72714" w:rsidP="000C2F41">
      <w:pPr>
        <w:pStyle w:val="NoSpacing"/>
      </w:pPr>
      <w:r w:rsidRPr="00C72714">
        <w:t xml:space="preserve">A technical kickoff meeting shall be held within 10 days after TO award.  The Contractor shall coordinate the date, time, and location (can be virtual) with the Contracting Officer (CO), as the Post-Award Conference Chairperson, the VA PM, as the Co-Chairperson, the Contract Specialist (CS), and the COR.  </w:t>
      </w:r>
    </w:p>
    <w:p w14:paraId="77D3C466" w14:textId="77777777" w:rsidR="00075A2F" w:rsidRDefault="00075A2F" w:rsidP="000C2F41">
      <w:pPr>
        <w:pStyle w:val="NoSpacing"/>
      </w:pPr>
    </w:p>
    <w:p w14:paraId="3515A6E3" w14:textId="1BBC3387" w:rsidR="00234F76" w:rsidRDefault="00C72714" w:rsidP="000C2F41">
      <w:pPr>
        <w:pStyle w:val="NoSpacing"/>
      </w:pPr>
      <w:r w:rsidRPr="00C72714">
        <w:t xml:space="preserve">The Contractor shall provide a draft agenda to the CO and VA PM at least five (5) calendar days prior to the meeting.  Upon Government approval of a final agenda, the Contractor shall distribute to all meeting attendees.  During the kickoff-meeting, the Contractor shall present, for review and approval by the Government, the details of the intended approach, work plan, and project schedule for each effort via a Microsoft PowerPoint presentation.  At the conclusion of the meeting, the Contractor shall update the presentation with a final slide entitled “Summary Report” which shall include notes on any major issues, agreements, or disagreements discussed during the kickoff meeting and the following statement “As the Post-Award Conference Chairperson, I have reviewed the entirety of this presentation and assert that it is an accurate representation and summary of the discussions held during the Technical Kickoff Meeting for the </w:t>
      </w:r>
      <w:r w:rsidR="00185B47">
        <w:t>VistA Application Analytics effort</w:t>
      </w:r>
      <w:r w:rsidRPr="00C72714">
        <w:t xml:space="preserve">.”  The Contractor shall </w:t>
      </w:r>
      <w:r w:rsidR="00234F76">
        <w:t xml:space="preserve">compile the </w:t>
      </w:r>
      <w:r w:rsidR="00C53903">
        <w:t>PowerPoint</w:t>
      </w:r>
      <w:r w:rsidR="00234F76">
        <w:t xml:space="preserve"> into a Microsoft Word document and </w:t>
      </w:r>
      <w:r w:rsidRPr="00C72714">
        <w:t>submit the final</w:t>
      </w:r>
      <w:r w:rsidR="00234F76">
        <w:t xml:space="preserve"> Microsoft Word</w:t>
      </w:r>
      <w:r w:rsidRPr="00C72714">
        <w:t xml:space="preserve"> </w:t>
      </w:r>
      <w:r w:rsidR="00234F76">
        <w:lastRenderedPageBreak/>
        <w:t xml:space="preserve">document </w:t>
      </w:r>
      <w:r w:rsidRPr="00C72714">
        <w:t xml:space="preserve">to the CO for review and signature within three (3) calendar days after the meeting.  </w:t>
      </w:r>
    </w:p>
    <w:p w14:paraId="05A28EC1" w14:textId="77777777" w:rsidR="00234F76" w:rsidRDefault="00234F76" w:rsidP="000C2F41">
      <w:pPr>
        <w:pStyle w:val="NoSpacing"/>
      </w:pPr>
    </w:p>
    <w:p w14:paraId="70ABB412" w14:textId="7711EC48" w:rsidR="00E32404" w:rsidRPr="00E32404" w:rsidRDefault="00C72714" w:rsidP="000C2F41">
      <w:pPr>
        <w:pStyle w:val="NoSpacing"/>
      </w:pPr>
      <w:r w:rsidRPr="00C72714">
        <w:t>The Contractor shall also work with the CS, the Government’s designated note taker, to prepare and distribute the meeting minutes of the kickoff meeting to the CO, COR and all attendees within three (3) calendar days after the meeting.  The Contractor shall obtain concurrence from the CS on the content of the meeting minutes prior to distribution of the document</w:t>
      </w:r>
      <w:r w:rsidR="008A5FDA">
        <w:t>.</w:t>
      </w:r>
    </w:p>
    <w:p w14:paraId="06281506" w14:textId="30050504" w:rsidR="0075504C" w:rsidRPr="00B0303F" w:rsidRDefault="00B0303F" w:rsidP="0075195D">
      <w:pPr>
        <w:pStyle w:val="Heading2"/>
        <w:rPr>
          <w:i/>
          <w:caps w:val="0"/>
        </w:rPr>
      </w:pPr>
      <w:bookmarkStart w:id="56" w:name="_Toc172548497"/>
      <w:bookmarkEnd w:id="55"/>
      <w:r w:rsidRPr="00B0303F">
        <w:rPr>
          <w:iCs w:val="0"/>
          <w:caps w:val="0"/>
        </w:rPr>
        <w:t>VISTA CLIENT TRAFFIC CAPTURE AND ANALYSIS (Base Period)</w:t>
      </w:r>
      <w:bookmarkEnd w:id="56"/>
    </w:p>
    <w:p w14:paraId="0E6768AF" w14:textId="77777777" w:rsidR="00B0303F" w:rsidRDefault="00B0303F" w:rsidP="0009230E">
      <w:pPr>
        <w:jc w:val="both"/>
        <w:rPr>
          <w:rStyle w:val="Emphasis"/>
        </w:rPr>
      </w:pPr>
    </w:p>
    <w:p w14:paraId="0064ADDD" w14:textId="4E25A915" w:rsidR="00B0303F" w:rsidRPr="00B0303F" w:rsidRDefault="00B0303F" w:rsidP="00B0303F">
      <w:pPr>
        <w:pStyle w:val="Heading3"/>
        <w:rPr>
          <w:rStyle w:val="Emphasis"/>
          <w:b/>
          <w:bCs w:val="0"/>
          <w:i w:val="0"/>
          <w:iCs/>
          <w:color w:val="auto"/>
        </w:rPr>
      </w:pPr>
      <w:bookmarkStart w:id="57" w:name="_Toc172548498"/>
      <w:r w:rsidRPr="00B0303F">
        <w:rPr>
          <w:rStyle w:val="Emphasis"/>
          <w:b/>
          <w:bCs w:val="0"/>
          <w:i w:val="0"/>
          <w:iCs/>
          <w:color w:val="auto"/>
        </w:rPr>
        <w:t>CAPTURE OF VISTA CLIENT TRAFFIC</w:t>
      </w:r>
      <w:bookmarkEnd w:id="57"/>
    </w:p>
    <w:p w14:paraId="1946D9FE" w14:textId="77777777" w:rsidR="00B0303F" w:rsidRDefault="00B0303F" w:rsidP="0009230E">
      <w:pPr>
        <w:jc w:val="both"/>
        <w:rPr>
          <w:rStyle w:val="Emphasis"/>
          <w:color w:val="auto"/>
        </w:rPr>
      </w:pPr>
    </w:p>
    <w:p w14:paraId="69B9D54D" w14:textId="77777777" w:rsidR="00B0303F" w:rsidRDefault="00B0303F" w:rsidP="00B0303F">
      <w:pPr>
        <w:widowControl w:val="0"/>
        <w:tabs>
          <w:tab w:val="left" w:pos="0"/>
          <w:tab w:val="left" w:pos="2160"/>
        </w:tabs>
        <w:rPr>
          <w:rFonts w:cs="Arial"/>
        </w:rPr>
      </w:pPr>
      <w:r w:rsidRPr="0006503E">
        <w:rPr>
          <w:rFonts w:cs="Arial"/>
        </w:rPr>
        <w:t xml:space="preserve">The Contractor shall </w:t>
      </w:r>
      <w:r>
        <w:rPr>
          <w:rFonts w:cs="Arial"/>
        </w:rPr>
        <w:t>coordinate the use of</w:t>
      </w:r>
      <w:r w:rsidRPr="0006503E">
        <w:rPr>
          <w:rFonts w:cs="Arial"/>
        </w:rPr>
        <w:t xml:space="preserve"> </w:t>
      </w:r>
      <w:r>
        <w:rPr>
          <w:rFonts w:cs="Arial"/>
        </w:rPr>
        <w:t xml:space="preserve">built-in VAEC </w:t>
      </w:r>
      <w:r w:rsidRPr="0006503E">
        <w:rPr>
          <w:rFonts w:cs="Arial"/>
        </w:rPr>
        <w:t>facilities to</w:t>
      </w:r>
      <w:r>
        <w:rPr>
          <w:rFonts w:cs="Arial"/>
        </w:rPr>
        <w:t xml:space="preserve"> non-invasively</w:t>
      </w:r>
      <w:r w:rsidRPr="0006503E">
        <w:rPr>
          <w:rFonts w:cs="Arial"/>
        </w:rPr>
        <w:t xml:space="preserve"> </w:t>
      </w:r>
      <w:r>
        <w:rPr>
          <w:rFonts w:cs="Arial"/>
        </w:rPr>
        <w:t>log</w:t>
      </w:r>
      <w:r w:rsidRPr="0006503E">
        <w:rPr>
          <w:rFonts w:cs="Arial"/>
        </w:rPr>
        <w:t xml:space="preserve"> </w:t>
      </w:r>
      <w:r>
        <w:rPr>
          <w:rFonts w:cs="Arial"/>
        </w:rPr>
        <w:t>the</w:t>
      </w:r>
      <w:r w:rsidRPr="0006503E">
        <w:rPr>
          <w:rFonts w:cs="Arial"/>
        </w:rPr>
        <w:t xml:space="preserve"> </w:t>
      </w:r>
      <w:r>
        <w:rPr>
          <w:rFonts w:cs="Arial"/>
        </w:rPr>
        <w:t xml:space="preserve">VistA client </w:t>
      </w:r>
      <w:r w:rsidRPr="0006503E">
        <w:rPr>
          <w:rFonts w:cs="Arial"/>
        </w:rPr>
        <w:t xml:space="preserve">traffic </w:t>
      </w:r>
      <w:r>
        <w:rPr>
          <w:rFonts w:cs="Arial"/>
        </w:rPr>
        <w:t>(RPC traffic) of VAEC-hosted VistAs for a representative period</w:t>
      </w:r>
      <w:r w:rsidRPr="0006503E">
        <w:rPr>
          <w:rFonts w:cs="Arial"/>
        </w:rPr>
        <w:t xml:space="preserve">. As a non-invasive method, it </w:t>
      </w:r>
      <w:r>
        <w:rPr>
          <w:rFonts w:cs="Arial"/>
        </w:rPr>
        <w:t>will</w:t>
      </w:r>
      <w:r w:rsidRPr="0006503E">
        <w:rPr>
          <w:rFonts w:cs="Arial"/>
        </w:rPr>
        <w:t xml:space="preserve"> not require any change, reconfiguration,</w:t>
      </w:r>
      <w:r>
        <w:rPr>
          <w:rFonts w:cs="Arial"/>
        </w:rPr>
        <w:t xml:space="preserve"> interfaces, </w:t>
      </w:r>
      <w:r w:rsidRPr="0006503E">
        <w:rPr>
          <w:rFonts w:cs="Arial"/>
        </w:rPr>
        <w:t xml:space="preserve">development, </w:t>
      </w:r>
      <w:r>
        <w:rPr>
          <w:rFonts w:cs="Arial"/>
        </w:rPr>
        <w:t>patches, or</w:t>
      </w:r>
      <w:r w:rsidRPr="0006503E">
        <w:rPr>
          <w:rFonts w:cs="Arial"/>
        </w:rPr>
        <w:t xml:space="preserve"> plugins in the VistA system itself</w:t>
      </w:r>
      <w:r>
        <w:rPr>
          <w:rFonts w:cs="Arial"/>
        </w:rPr>
        <w:t xml:space="preserve"> or any client communicating with that VistA.</w:t>
      </w:r>
      <w:r w:rsidRPr="0006503E">
        <w:rPr>
          <w:rFonts w:cs="Arial"/>
        </w:rPr>
        <w:t xml:space="preserve"> </w:t>
      </w:r>
    </w:p>
    <w:p w14:paraId="1938E170" w14:textId="77777777" w:rsidR="00B0303F" w:rsidRDefault="00B0303F" w:rsidP="00B0303F">
      <w:pPr>
        <w:keepNext/>
        <w:tabs>
          <w:tab w:val="left" w:pos="0"/>
        </w:tabs>
        <w:ind w:left="480"/>
        <w:rPr>
          <w:rFonts w:cs="Arial"/>
        </w:rPr>
      </w:pPr>
    </w:p>
    <w:p w14:paraId="362D3FD5" w14:textId="77777777" w:rsidR="00B0303F" w:rsidRPr="0006503E" w:rsidRDefault="00B0303F" w:rsidP="00B0303F">
      <w:pPr>
        <w:keepNext/>
        <w:tabs>
          <w:tab w:val="left" w:pos="0"/>
        </w:tabs>
        <w:rPr>
          <w:rFonts w:cs="Arial"/>
        </w:rPr>
      </w:pPr>
      <w:r w:rsidRPr="0006503E">
        <w:rPr>
          <w:rFonts w:cs="Arial"/>
        </w:rPr>
        <w:t xml:space="preserve">The Contractor shall </w:t>
      </w:r>
      <w:r>
        <w:rPr>
          <w:rFonts w:cs="Arial"/>
        </w:rPr>
        <w:t>coordinate the logging of</w:t>
      </w:r>
      <w:r w:rsidRPr="0006503E">
        <w:rPr>
          <w:rFonts w:cs="Arial"/>
        </w:rPr>
        <w:t xml:space="preserve"> all </w:t>
      </w:r>
      <w:r>
        <w:rPr>
          <w:rFonts w:cs="Arial"/>
        </w:rPr>
        <w:t>client</w:t>
      </w:r>
      <w:r w:rsidRPr="0006503E">
        <w:rPr>
          <w:rFonts w:cs="Arial"/>
        </w:rPr>
        <w:t xml:space="preserve"> traffic of three VAEC-based production VA VistAs (“Analyzed VistAs”). At least one of the VistAs should support a large integrated medical facility.</w:t>
      </w:r>
    </w:p>
    <w:p w14:paraId="00F6A66C" w14:textId="77777777" w:rsidR="00B0303F" w:rsidRPr="0006503E" w:rsidRDefault="00B0303F" w:rsidP="00B0303F">
      <w:pPr>
        <w:tabs>
          <w:tab w:val="left" w:pos="0"/>
        </w:tabs>
        <w:spacing w:after="160" w:line="259" w:lineRule="auto"/>
        <w:rPr>
          <w:rFonts w:cs="Arial"/>
        </w:rPr>
      </w:pPr>
      <w:r w:rsidRPr="0006503E">
        <w:rPr>
          <w:rFonts w:cs="Arial"/>
        </w:rPr>
        <w:t xml:space="preserve">  </w:t>
      </w:r>
    </w:p>
    <w:p w14:paraId="115B411F" w14:textId="77777777" w:rsidR="00B0303F" w:rsidRPr="0006503E" w:rsidRDefault="00B0303F" w:rsidP="00B0303F">
      <w:pPr>
        <w:tabs>
          <w:tab w:val="left" w:pos="0"/>
        </w:tabs>
        <w:spacing w:line="259" w:lineRule="auto"/>
        <w:rPr>
          <w:rFonts w:cs="Arial"/>
        </w:rPr>
      </w:pPr>
      <w:r w:rsidRPr="0006503E">
        <w:rPr>
          <w:rFonts w:cs="Arial"/>
        </w:rPr>
        <w:t>The Contractor shall:</w:t>
      </w:r>
    </w:p>
    <w:p w14:paraId="74DE0B77" w14:textId="77777777" w:rsidR="00B0303F" w:rsidRPr="0006503E" w:rsidRDefault="00B0303F" w:rsidP="00CE779F">
      <w:pPr>
        <w:pStyle w:val="ListParagraph"/>
        <w:widowControl w:val="0"/>
        <w:numPr>
          <w:ilvl w:val="0"/>
          <w:numId w:val="25"/>
        </w:numPr>
        <w:tabs>
          <w:tab w:val="left" w:pos="540"/>
          <w:tab w:val="left" w:pos="1980"/>
        </w:tabs>
        <w:spacing w:before="0" w:after="0"/>
      </w:pPr>
      <w:r w:rsidRPr="0006503E">
        <w:t xml:space="preserve">In collaboration with the Government, identity three VistAs and obtain permission from their managers to capture their RPC traffic. </w:t>
      </w:r>
    </w:p>
    <w:p w14:paraId="056ACB55" w14:textId="77777777" w:rsidR="00B0303F" w:rsidRPr="0006503E" w:rsidRDefault="00B0303F" w:rsidP="00CE779F">
      <w:pPr>
        <w:pStyle w:val="ListParagraph"/>
        <w:widowControl w:val="0"/>
        <w:numPr>
          <w:ilvl w:val="0"/>
          <w:numId w:val="25"/>
        </w:numPr>
        <w:tabs>
          <w:tab w:val="left" w:pos="540"/>
          <w:tab w:val="left" w:pos="1980"/>
        </w:tabs>
        <w:spacing w:before="0" w:after="0"/>
      </w:pPr>
      <w:r>
        <w:t>Coordinate the</w:t>
      </w:r>
      <w:r w:rsidRPr="0006503E">
        <w:t xml:space="preserve"> configuration of the RPC Traffic capture to </w:t>
      </w:r>
      <w:r>
        <w:t>log</w:t>
      </w:r>
      <w:r w:rsidRPr="0006503E">
        <w:t xml:space="preserve"> all RPC traffic for these three VistAs.  </w:t>
      </w:r>
    </w:p>
    <w:p w14:paraId="6D0737BF" w14:textId="77777777" w:rsidR="00B0303F" w:rsidRPr="0056397E" w:rsidRDefault="00B0303F" w:rsidP="00CE779F">
      <w:pPr>
        <w:pStyle w:val="ListParagraph"/>
        <w:widowControl w:val="0"/>
        <w:numPr>
          <w:ilvl w:val="0"/>
          <w:numId w:val="25"/>
        </w:numPr>
        <w:tabs>
          <w:tab w:val="left" w:pos="540"/>
          <w:tab w:val="left" w:pos="1980"/>
        </w:tabs>
        <w:autoSpaceDE w:val="0"/>
        <w:autoSpaceDN w:val="0"/>
        <w:spacing w:before="0" w:after="0"/>
        <w:jc w:val="both"/>
        <w:rPr>
          <w:rFonts w:eastAsia="Calibri"/>
        </w:rPr>
      </w:pPr>
      <w:r w:rsidRPr="0056397E">
        <w:t>Monitor and ensure traffic logging of each of the three identified VistAs for at least one month and the storage of all captured data in VAEC for analysis.</w:t>
      </w:r>
    </w:p>
    <w:p w14:paraId="48F2793F" w14:textId="33C7EC88" w:rsidR="00B0303F" w:rsidRPr="007B18EB" w:rsidRDefault="000E54D9" w:rsidP="00CE779F">
      <w:pPr>
        <w:pStyle w:val="ListParagraph"/>
        <w:widowControl w:val="0"/>
        <w:numPr>
          <w:ilvl w:val="0"/>
          <w:numId w:val="25"/>
        </w:numPr>
        <w:tabs>
          <w:tab w:val="left" w:pos="540"/>
          <w:tab w:val="left" w:pos="1980"/>
        </w:tabs>
        <w:autoSpaceDE w:val="0"/>
        <w:autoSpaceDN w:val="0"/>
        <w:spacing w:before="0" w:after="0"/>
        <w:jc w:val="both"/>
        <w:rPr>
          <w:rFonts w:eastAsia="Calibri"/>
        </w:rPr>
      </w:pPr>
      <w:r>
        <w:t xml:space="preserve">Develop and provide a VistA Traffic Logging Standard Operating Procedure to document the processes and </w:t>
      </w:r>
      <w:r w:rsidR="00B0303F" w:rsidRPr="0056397E">
        <w:t>procedure</w:t>
      </w:r>
      <w:r>
        <w:t>s</w:t>
      </w:r>
      <w:r w:rsidR="00B0303F" w:rsidRPr="0056397E">
        <w:t xml:space="preserve"> used to log required traffic </w:t>
      </w:r>
      <w:r w:rsidR="00020271">
        <w:t xml:space="preserve">from any VistA, </w:t>
      </w:r>
      <w:r w:rsidR="00B0303F" w:rsidRPr="0056397E">
        <w:t>including permissions required from VistA owners and VAEC maintainers</w:t>
      </w:r>
    </w:p>
    <w:p w14:paraId="19223E3B" w14:textId="77777777" w:rsidR="00B0303F" w:rsidRDefault="00B0303F" w:rsidP="00B0303F">
      <w:pPr>
        <w:widowControl w:val="0"/>
        <w:tabs>
          <w:tab w:val="left" w:pos="540"/>
          <w:tab w:val="left" w:pos="1980"/>
        </w:tabs>
        <w:autoSpaceDE w:val="0"/>
        <w:autoSpaceDN w:val="0"/>
        <w:jc w:val="both"/>
        <w:rPr>
          <w:rFonts w:eastAsia="Calibri"/>
        </w:rPr>
      </w:pPr>
    </w:p>
    <w:p w14:paraId="51BA16D4" w14:textId="77777777" w:rsidR="00B0303F" w:rsidRPr="009A31EB" w:rsidRDefault="00B0303F" w:rsidP="00B0303F">
      <w:pPr>
        <w:widowControl w:val="0"/>
        <w:tabs>
          <w:tab w:val="left" w:pos="540"/>
          <w:tab w:val="left" w:pos="1980"/>
        </w:tabs>
        <w:autoSpaceDE w:val="0"/>
        <w:autoSpaceDN w:val="0"/>
        <w:jc w:val="both"/>
        <w:rPr>
          <w:rFonts w:eastAsia="Calibri"/>
          <w:b/>
          <w:bCs/>
        </w:rPr>
      </w:pPr>
      <w:r w:rsidRPr="009A31EB">
        <w:rPr>
          <w:rFonts w:eastAsia="Calibri"/>
          <w:b/>
          <w:bCs/>
        </w:rPr>
        <w:t>Deliverables:</w:t>
      </w:r>
    </w:p>
    <w:p w14:paraId="11F9862E" w14:textId="3D269CF2" w:rsidR="00B0303F" w:rsidRPr="0006400E" w:rsidRDefault="000E54D9" w:rsidP="00CE779F">
      <w:pPr>
        <w:pStyle w:val="ListParagraph"/>
        <w:widowControl w:val="0"/>
        <w:numPr>
          <w:ilvl w:val="0"/>
          <w:numId w:val="26"/>
        </w:numPr>
        <w:tabs>
          <w:tab w:val="left" w:pos="540"/>
          <w:tab w:val="left" w:pos="1980"/>
        </w:tabs>
        <w:autoSpaceDE w:val="0"/>
        <w:autoSpaceDN w:val="0"/>
        <w:jc w:val="both"/>
        <w:rPr>
          <w:rFonts w:eastAsia="Calibri"/>
        </w:rPr>
      </w:pPr>
      <w:commentRangeStart w:id="58"/>
      <w:commentRangeStart w:id="59"/>
      <w:commentRangeStart w:id="60"/>
      <w:commentRangeStart w:id="61"/>
      <w:commentRangeEnd w:id="58"/>
      <w:r>
        <w:rPr>
          <w:rStyle w:val="CommentReference"/>
          <w:rFonts w:cs="Times New Roman"/>
          <w:kern w:val="22"/>
        </w:rPr>
        <w:commentReference w:id="58"/>
      </w:r>
      <w:commentRangeEnd w:id="59"/>
      <w:r w:rsidR="00020271">
        <w:rPr>
          <w:rStyle w:val="CommentReference"/>
          <w:rFonts w:cs="Times New Roman"/>
          <w:kern w:val="22"/>
        </w:rPr>
        <w:commentReference w:id="59"/>
      </w:r>
      <w:commentRangeEnd w:id="60"/>
      <w:r w:rsidR="00FC36FD">
        <w:rPr>
          <w:rStyle w:val="CommentReference"/>
          <w:rFonts w:cs="Times New Roman"/>
          <w:kern w:val="22"/>
        </w:rPr>
        <w:commentReference w:id="60"/>
      </w:r>
      <w:commentRangeEnd w:id="61"/>
      <w:r w:rsidR="00236E9B">
        <w:rPr>
          <w:rStyle w:val="CommentReference"/>
          <w:rFonts w:cs="Times New Roman"/>
          <w:kern w:val="22"/>
        </w:rPr>
        <w:commentReference w:id="61"/>
      </w:r>
      <w:commentRangeStart w:id="62"/>
      <w:r>
        <w:rPr>
          <w:rFonts w:eastAsia="Calibri"/>
        </w:rPr>
        <w:t>VistA Traffic Logging Standard Operating</w:t>
      </w:r>
      <w:commentRangeEnd w:id="62"/>
      <w:r>
        <w:rPr>
          <w:rStyle w:val="CommentReference"/>
          <w:rFonts w:cs="Times New Roman"/>
          <w:kern w:val="22"/>
        </w:rPr>
        <w:commentReference w:id="62"/>
      </w:r>
      <w:r>
        <w:rPr>
          <w:rFonts w:eastAsia="Calibri"/>
        </w:rPr>
        <w:t xml:space="preserve"> </w:t>
      </w:r>
      <w:r w:rsidR="009A31EB">
        <w:rPr>
          <w:rFonts w:eastAsia="Calibri"/>
        </w:rPr>
        <w:t>P</w:t>
      </w:r>
      <w:r w:rsidR="00B0303F">
        <w:rPr>
          <w:rFonts w:eastAsia="Calibri"/>
        </w:rPr>
        <w:t xml:space="preserve">rocedure </w:t>
      </w:r>
    </w:p>
    <w:p w14:paraId="56C8A048" w14:textId="77777777" w:rsidR="00B0303F" w:rsidRPr="00B0303F" w:rsidRDefault="00B0303F" w:rsidP="0009230E">
      <w:pPr>
        <w:jc w:val="both"/>
        <w:rPr>
          <w:rStyle w:val="Emphasis"/>
          <w:color w:val="auto"/>
        </w:rPr>
      </w:pPr>
    </w:p>
    <w:p w14:paraId="660BDEA7" w14:textId="77777777" w:rsidR="009A31EB" w:rsidRDefault="009A31EB" w:rsidP="009A31EB">
      <w:pPr>
        <w:pStyle w:val="Heading3"/>
        <w:tabs>
          <w:tab w:val="left" w:pos="0"/>
        </w:tabs>
        <w:ind w:left="360" w:hanging="360"/>
      </w:pPr>
      <w:bookmarkStart w:id="63" w:name="_Toc169853594"/>
      <w:bookmarkStart w:id="64" w:name="_Toc172548499"/>
      <w:r>
        <w:t>ANALYSIS OF VISTA CLIENT TRAFFIC</w:t>
      </w:r>
      <w:bookmarkEnd w:id="63"/>
      <w:bookmarkEnd w:id="64"/>
    </w:p>
    <w:p w14:paraId="70699ABC" w14:textId="77777777" w:rsidR="009A31EB" w:rsidRPr="00971ECE" w:rsidRDefault="009A31EB" w:rsidP="009A31EB"/>
    <w:p w14:paraId="1E6217FC" w14:textId="3BA8B936" w:rsidR="009A31EB" w:rsidRPr="003D6C07" w:rsidRDefault="009A31EB" w:rsidP="009A31EB">
      <w:r w:rsidRPr="0006503E">
        <w:t xml:space="preserve">Using the </w:t>
      </w:r>
      <w:r>
        <w:t xml:space="preserve">client </w:t>
      </w:r>
      <w:r w:rsidRPr="0006503E">
        <w:t xml:space="preserve">traffic </w:t>
      </w:r>
      <w:r w:rsidR="00802AC4">
        <w:t>captured (deliverable 5.2.1</w:t>
      </w:r>
      <w:r w:rsidR="00FA07B6">
        <w:t>A</w:t>
      </w:r>
      <w:r w:rsidR="00802AC4">
        <w:t xml:space="preserve">) </w:t>
      </w:r>
      <w:r w:rsidRPr="0006503E">
        <w:t>, the Contractor shall pro</w:t>
      </w:r>
      <w:r w:rsidR="000E54D9">
        <w:t>vide</w:t>
      </w:r>
      <w:r w:rsidRPr="0006503E">
        <w:t xml:space="preserve"> Traffic Analysis Report</w:t>
      </w:r>
      <w:r w:rsidR="000E54D9">
        <w:t>s</w:t>
      </w:r>
      <w:r w:rsidR="00802AC4">
        <w:t xml:space="preserve"> comprising </w:t>
      </w:r>
      <w:r w:rsidRPr="0006503E">
        <w:t xml:space="preserve">the complete </w:t>
      </w:r>
      <w:r>
        <w:t>client</w:t>
      </w:r>
      <w:r w:rsidRPr="0006503E">
        <w:t xml:space="preserve"> traffic </w:t>
      </w:r>
      <w:r w:rsidR="000E54D9">
        <w:t>for</w:t>
      </w:r>
      <w:r w:rsidRPr="0006503E">
        <w:t xml:space="preserve"> each of the three </w:t>
      </w:r>
      <w:r w:rsidR="000E54D9">
        <w:t>a</w:t>
      </w:r>
      <w:r w:rsidRPr="0006503E">
        <w:t>nalyzed VistAs. In addition, the Contractor shall pro</w:t>
      </w:r>
      <w:r w:rsidR="000E54D9">
        <w:t>vide</w:t>
      </w:r>
      <w:r w:rsidRPr="0006503E">
        <w:t xml:space="preserve"> a Cross VistA Analysis Report </w:t>
      </w:r>
      <w:r w:rsidRPr="0006503E">
        <w:lastRenderedPageBreak/>
        <w:t>distinguishing cross-VistA from VistA</w:t>
      </w:r>
      <w:r>
        <w:t>-</w:t>
      </w:r>
      <w:r w:rsidRPr="0006503E">
        <w:t xml:space="preserve">specific traffic patterns. All four reports </w:t>
      </w:r>
      <w:r w:rsidR="000E54D9">
        <w:t xml:space="preserve">(i.e. 3 Traffic Analysis Reports and 1 Cross VistA Analysis Report) </w:t>
      </w:r>
      <w:r w:rsidRPr="0006503E">
        <w:t>shall be composed in GitHub compatible markdown with embedded graphics where appropriate. The Contractor shall store all four reports as markdown in the VA Enterprise GitHub.</w:t>
      </w:r>
      <w:r>
        <w:t xml:space="preserve"> </w:t>
      </w:r>
    </w:p>
    <w:p w14:paraId="343ED16D" w14:textId="77777777" w:rsidR="009A31EB" w:rsidRPr="0006503E" w:rsidRDefault="009A31EB" w:rsidP="009A31EB">
      <w:pPr>
        <w:tabs>
          <w:tab w:val="left" w:pos="0"/>
        </w:tabs>
        <w:spacing w:after="160" w:line="259" w:lineRule="auto"/>
        <w:rPr>
          <w:rFonts w:cs="Arial"/>
        </w:rPr>
      </w:pPr>
    </w:p>
    <w:p w14:paraId="68F502E2" w14:textId="77777777" w:rsidR="009A31EB" w:rsidRPr="0006503E" w:rsidRDefault="009A31EB" w:rsidP="009A31EB">
      <w:pPr>
        <w:tabs>
          <w:tab w:val="left" w:pos="0"/>
        </w:tabs>
        <w:spacing w:after="160" w:line="259" w:lineRule="auto"/>
        <w:rPr>
          <w:rFonts w:cs="Arial"/>
        </w:rPr>
      </w:pPr>
      <w:r w:rsidRPr="0006503E">
        <w:rPr>
          <w:rFonts w:cs="Arial"/>
        </w:rPr>
        <w:t xml:space="preserve">Traffic Analysis Report </w:t>
      </w:r>
      <w:r>
        <w:rPr>
          <w:rFonts w:cs="Arial"/>
        </w:rPr>
        <w:t xml:space="preserve">for each VistA </w:t>
      </w:r>
      <w:r w:rsidRPr="0006503E">
        <w:rPr>
          <w:rFonts w:cs="Arial"/>
        </w:rPr>
        <w:t>shall characterize:</w:t>
      </w:r>
    </w:p>
    <w:p w14:paraId="1A7C9276" w14:textId="77777777" w:rsidR="009A31EB" w:rsidRPr="0006503E" w:rsidRDefault="009A31EB" w:rsidP="00CE779F">
      <w:pPr>
        <w:numPr>
          <w:ilvl w:val="0"/>
          <w:numId w:val="27"/>
        </w:numPr>
        <w:tabs>
          <w:tab w:val="left" w:pos="0"/>
        </w:tabs>
        <w:rPr>
          <w:rFonts w:cs="Arial"/>
        </w:rPr>
      </w:pPr>
      <w:r w:rsidRPr="0006503E">
        <w:rPr>
          <w:rFonts w:cs="Arial"/>
        </w:rPr>
        <w:t xml:space="preserve">User volume </w:t>
      </w:r>
    </w:p>
    <w:p w14:paraId="380B8419" w14:textId="77777777" w:rsidR="009A31EB" w:rsidRPr="0006503E" w:rsidRDefault="009A31EB" w:rsidP="00CE779F">
      <w:pPr>
        <w:numPr>
          <w:ilvl w:val="0"/>
          <w:numId w:val="27"/>
        </w:numPr>
        <w:tabs>
          <w:tab w:val="left" w:pos="0"/>
        </w:tabs>
        <w:rPr>
          <w:rFonts w:cs="Arial"/>
        </w:rPr>
      </w:pPr>
      <w:r w:rsidRPr="0006503E">
        <w:rPr>
          <w:rFonts w:cs="Arial"/>
        </w:rPr>
        <w:t>Client types and volume of use</w:t>
      </w:r>
    </w:p>
    <w:p w14:paraId="2CD774A5" w14:textId="77777777" w:rsidR="009A31EB" w:rsidRPr="0006503E" w:rsidRDefault="009A31EB" w:rsidP="00CE779F">
      <w:pPr>
        <w:numPr>
          <w:ilvl w:val="0"/>
          <w:numId w:val="27"/>
        </w:numPr>
        <w:tabs>
          <w:tab w:val="left" w:pos="0"/>
        </w:tabs>
        <w:rPr>
          <w:rFonts w:cs="Arial"/>
        </w:rPr>
      </w:pPr>
      <w:r w:rsidRPr="0006503E">
        <w:rPr>
          <w:rFonts w:cs="Arial"/>
        </w:rPr>
        <w:t>Connection volumes, frequency, and duration</w:t>
      </w:r>
    </w:p>
    <w:p w14:paraId="60A2B54E" w14:textId="77777777" w:rsidR="009A31EB" w:rsidRPr="0006503E" w:rsidRDefault="009A31EB" w:rsidP="00CE779F">
      <w:pPr>
        <w:numPr>
          <w:ilvl w:val="0"/>
          <w:numId w:val="27"/>
        </w:numPr>
        <w:tabs>
          <w:tab w:val="left" w:pos="0"/>
        </w:tabs>
        <w:rPr>
          <w:rFonts w:cs="Arial"/>
        </w:rPr>
      </w:pPr>
      <w:r w:rsidRPr="0006503E">
        <w:rPr>
          <w:rFonts w:cs="Arial"/>
        </w:rPr>
        <w:t>Types of user authentication/security and relative use</w:t>
      </w:r>
    </w:p>
    <w:p w14:paraId="5D126998" w14:textId="77777777" w:rsidR="009A31EB" w:rsidRPr="0006503E" w:rsidRDefault="009A31EB" w:rsidP="00CE779F">
      <w:pPr>
        <w:numPr>
          <w:ilvl w:val="0"/>
          <w:numId w:val="27"/>
        </w:numPr>
        <w:tabs>
          <w:tab w:val="left" w:pos="0"/>
        </w:tabs>
        <w:rPr>
          <w:rFonts w:cs="Arial"/>
        </w:rPr>
      </w:pPr>
      <w:r w:rsidRPr="0006503E">
        <w:rPr>
          <w:rFonts w:cs="Arial"/>
        </w:rPr>
        <w:t xml:space="preserve">Machine from end Users </w:t>
      </w:r>
    </w:p>
    <w:p w14:paraId="2669DA84" w14:textId="77777777" w:rsidR="009A31EB" w:rsidRDefault="009A31EB" w:rsidP="00CE779F">
      <w:pPr>
        <w:numPr>
          <w:ilvl w:val="0"/>
          <w:numId w:val="27"/>
        </w:numPr>
        <w:tabs>
          <w:tab w:val="left" w:pos="0"/>
        </w:tabs>
        <w:rPr>
          <w:rFonts w:cs="Arial"/>
        </w:rPr>
      </w:pPr>
      <w:r w:rsidRPr="0006503E">
        <w:rPr>
          <w:rFonts w:cs="Arial"/>
        </w:rPr>
        <w:t>RPC usage frequency and execution times</w:t>
      </w:r>
    </w:p>
    <w:p w14:paraId="45F0BBD1" w14:textId="77777777" w:rsidR="009A31EB" w:rsidRPr="0006503E" w:rsidRDefault="009A31EB" w:rsidP="00CE779F">
      <w:pPr>
        <w:numPr>
          <w:ilvl w:val="0"/>
          <w:numId w:val="27"/>
        </w:numPr>
        <w:tabs>
          <w:tab w:val="left" w:pos="0"/>
        </w:tabs>
        <w:rPr>
          <w:rFonts w:cs="Arial"/>
        </w:rPr>
      </w:pPr>
      <w:r>
        <w:rPr>
          <w:rFonts w:cs="Arial"/>
        </w:rPr>
        <w:t>RPC groupings – representing transactions</w:t>
      </w:r>
    </w:p>
    <w:p w14:paraId="3F620DCD" w14:textId="77777777" w:rsidR="009A31EB" w:rsidRPr="009E53B0" w:rsidRDefault="009A31EB" w:rsidP="00CE779F">
      <w:pPr>
        <w:numPr>
          <w:ilvl w:val="0"/>
          <w:numId w:val="27"/>
        </w:numPr>
        <w:tabs>
          <w:tab w:val="left" w:pos="0"/>
        </w:tabs>
        <w:rPr>
          <w:b/>
          <w:sz w:val="22"/>
          <w:szCs w:val="22"/>
        </w:rPr>
      </w:pPr>
      <w:r>
        <w:rPr>
          <w:rFonts w:cs="Arial"/>
        </w:rPr>
        <w:t xml:space="preserve">RPCs specific to a VistA </w:t>
      </w:r>
      <w:r w:rsidRPr="0006503E">
        <w:rPr>
          <w:rFonts w:cs="Arial"/>
        </w:rPr>
        <w:t>from cross-VistA RPCs</w:t>
      </w:r>
      <w:bookmarkStart w:id="65" w:name="_Hlk160546502"/>
    </w:p>
    <w:p w14:paraId="2FB85940" w14:textId="77777777" w:rsidR="009A31EB" w:rsidRDefault="009A31EB" w:rsidP="009A31EB">
      <w:pPr>
        <w:tabs>
          <w:tab w:val="left" w:pos="0"/>
        </w:tabs>
        <w:rPr>
          <w:b/>
          <w:sz w:val="22"/>
          <w:szCs w:val="22"/>
        </w:rPr>
      </w:pPr>
    </w:p>
    <w:p w14:paraId="4E44B5AE" w14:textId="77777777" w:rsidR="009A31EB" w:rsidRDefault="009A31EB" w:rsidP="009A31EB">
      <w:pPr>
        <w:pStyle w:val="NoSpacing"/>
        <w:rPr>
          <w:rFonts w:cs="Arial"/>
          <w:b/>
          <w:sz w:val="22"/>
          <w:szCs w:val="22"/>
        </w:rPr>
      </w:pPr>
    </w:p>
    <w:p w14:paraId="3CFAAE5A" w14:textId="77777777" w:rsidR="009A31EB" w:rsidRPr="0006503E" w:rsidRDefault="009A31EB" w:rsidP="009A31EB">
      <w:pPr>
        <w:pStyle w:val="NoSpacing"/>
        <w:rPr>
          <w:rFonts w:cs="Arial"/>
          <w:sz w:val="22"/>
          <w:szCs w:val="22"/>
        </w:rPr>
      </w:pPr>
      <w:r w:rsidRPr="0006503E">
        <w:rPr>
          <w:rFonts w:cs="Arial"/>
          <w:b/>
          <w:sz w:val="22"/>
          <w:szCs w:val="22"/>
        </w:rPr>
        <w:t>Deliverables</w:t>
      </w:r>
      <w:r w:rsidRPr="0006503E">
        <w:rPr>
          <w:rFonts w:cs="Arial"/>
          <w:sz w:val="22"/>
          <w:szCs w:val="22"/>
        </w:rPr>
        <w:t xml:space="preserve">:  </w:t>
      </w:r>
    </w:p>
    <w:p w14:paraId="77FF79E0" w14:textId="54668CAB" w:rsidR="009A31EB" w:rsidRPr="0006503E" w:rsidRDefault="009A31EB" w:rsidP="00CE779F">
      <w:pPr>
        <w:pStyle w:val="ListParagraph"/>
        <w:numPr>
          <w:ilvl w:val="0"/>
          <w:numId w:val="28"/>
        </w:numPr>
        <w:autoSpaceDE w:val="0"/>
        <w:autoSpaceDN w:val="0"/>
        <w:rPr>
          <w:rFonts w:eastAsia="Calibri"/>
        </w:rPr>
      </w:pPr>
      <w:r w:rsidRPr="0006503E">
        <w:rPr>
          <w:rFonts w:eastAsia="Calibri"/>
        </w:rPr>
        <w:t xml:space="preserve">Traffic Analysis </w:t>
      </w:r>
      <w:bookmarkEnd w:id="65"/>
      <w:r w:rsidRPr="0006503E">
        <w:rPr>
          <w:rFonts w:eastAsia="Calibri"/>
        </w:rPr>
        <w:t>Report</w:t>
      </w:r>
      <w:r>
        <w:rPr>
          <w:rFonts w:eastAsia="Calibri"/>
        </w:rPr>
        <w:t xml:space="preserve">s </w:t>
      </w:r>
      <w:commentRangeStart w:id="66"/>
      <w:commentRangeStart w:id="67"/>
      <w:r>
        <w:rPr>
          <w:rFonts w:eastAsia="Calibri"/>
        </w:rPr>
        <w:t>for three</w:t>
      </w:r>
      <w:r w:rsidR="007760B6">
        <w:rPr>
          <w:rFonts w:eastAsia="Calibri"/>
        </w:rPr>
        <w:t xml:space="preserve"> production</w:t>
      </w:r>
      <w:r>
        <w:rPr>
          <w:rFonts w:eastAsia="Calibri"/>
        </w:rPr>
        <w:t xml:space="preserve"> VistAs</w:t>
      </w:r>
      <w:r w:rsidRPr="0006503E">
        <w:rPr>
          <w:rFonts w:eastAsia="Calibri"/>
        </w:rPr>
        <w:t xml:space="preserve"> </w:t>
      </w:r>
      <w:commentRangeEnd w:id="66"/>
      <w:r w:rsidR="000E54D9">
        <w:rPr>
          <w:rStyle w:val="CommentReference"/>
          <w:rFonts w:cs="Times New Roman"/>
          <w:kern w:val="22"/>
        </w:rPr>
        <w:commentReference w:id="66"/>
      </w:r>
      <w:commentRangeEnd w:id="67"/>
      <w:r w:rsidR="00020271">
        <w:rPr>
          <w:rStyle w:val="CommentReference"/>
          <w:rFonts w:cs="Times New Roman"/>
          <w:kern w:val="22"/>
        </w:rPr>
        <w:commentReference w:id="67"/>
      </w:r>
    </w:p>
    <w:p w14:paraId="1EF375A5" w14:textId="77777777" w:rsidR="009A31EB" w:rsidRPr="0056397E" w:rsidRDefault="009A31EB" w:rsidP="00CE779F">
      <w:pPr>
        <w:pStyle w:val="ListParagraph"/>
        <w:numPr>
          <w:ilvl w:val="0"/>
          <w:numId w:val="28"/>
        </w:numPr>
        <w:autoSpaceDE w:val="0"/>
        <w:autoSpaceDN w:val="0"/>
        <w:rPr>
          <w:rFonts w:eastAsia="Calibri"/>
        </w:rPr>
      </w:pPr>
      <w:r w:rsidRPr="0006503E">
        <w:t xml:space="preserve">Cross VistA </w:t>
      </w:r>
      <w:r>
        <w:t xml:space="preserve">Traffic </w:t>
      </w:r>
      <w:r w:rsidRPr="0006503E">
        <w:t>Analysis Report</w:t>
      </w:r>
    </w:p>
    <w:p w14:paraId="7A5DF1C1" w14:textId="77777777" w:rsidR="00B0303F" w:rsidRDefault="00B0303F" w:rsidP="0009230E">
      <w:pPr>
        <w:jc w:val="both"/>
        <w:rPr>
          <w:rStyle w:val="Emphasis"/>
        </w:rPr>
      </w:pPr>
    </w:p>
    <w:p w14:paraId="4FF5660F" w14:textId="77777777" w:rsidR="009A31EB" w:rsidRPr="00894729" w:rsidRDefault="009A31EB" w:rsidP="009A31EB">
      <w:pPr>
        <w:pStyle w:val="Heading3"/>
        <w:rPr>
          <w:caps/>
        </w:rPr>
      </w:pPr>
      <w:bookmarkStart w:id="68" w:name="_Toc169853595"/>
      <w:bookmarkStart w:id="69" w:name="_Toc172548500"/>
      <w:r w:rsidRPr="00894729">
        <w:rPr>
          <w:caps/>
        </w:rPr>
        <w:t xml:space="preserve">Analysis of </w:t>
      </w:r>
      <w:r>
        <w:rPr>
          <w:caps/>
        </w:rPr>
        <w:t xml:space="preserve">Use of </w:t>
      </w:r>
      <w:r w:rsidRPr="00894729">
        <w:rPr>
          <w:caps/>
        </w:rPr>
        <w:t xml:space="preserve">Key </w:t>
      </w:r>
      <w:r>
        <w:rPr>
          <w:caps/>
        </w:rPr>
        <w:t>VISTA</w:t>
      </w:r>
      <w:r w:rsidRPr="00894729">
        <w:rPr>
          <w:caps/>
        </w:rPr>
        <w:t xml:space="preserve"> Client</w:t>
      </w:r>
      <w:r>
        <w:rPr>
          <w:caps/>
        </w:rPr>
        <w:t>s</w:t>
      </w:r>
      <w:bookmarkEnd w:id="68"/>
      <w:bookmarkEnd w:id="69"/>
    </w:p>
    <w:p w14:paraId="14592831" w14:textId="77777777" w:rsidR="009A31EB" w:rsidRDefault="009A31EB" w:rsidP="009A31EB">
      <w:pPr>
        <w:autoSpaceDE w:val="0"/>
        <w:autoSpaceDN w:val="0"/>
        <w:rPr>
          <w:rFonts w:eastAsia="Calibri"/>
        </w:rPr>
      </w:pPr>
    </w:p>
    <w:p w14:paraId="3B679201" w14:textId="1BF89871" w:rsidR="009A31EB" w:rsidRPr="0006503E" w:rsidRDefault="009A31EB" w:rsidP="009A31EB">
      <w:pPr>
        <w:widowControl w:val="0"/>
        <w:tabs>
          <w:tab w:val="left" w:pos="0"/>
          <w:tab w:val="left" w:pos="1350"/>
          <w:tab w:val="left" w:pos="1440"/>
          <w:tab w:val="left" w:pos="1980"/>
          <w:tab w:val="left" w:pos="2070"/>
          <w:tab w:val="left" w:pos="2640"/>
        </w:tabs>
        <w:rPr>
          <w:rFonts w:cs="Arial"/>
        </w:rPr>
      </w:pPr>
      <w:r w:rsidRPr="0006503E">
        <w:rPr>
          <w:rFonts w:cs="Arial"/>
        </w:rPr>
        <w:t xml:space="preserve">Based on the traffic and client types isolated during </w:t>
      </w:r>
      <w:r w:rsidR="000E54D9">
        <w:rPr>
          <w:rFonts w:cs="Arial"/>
        </w:rPr>
        <w:t xml:space="preserve">the </w:t>
      </w:r>
      <w:r w:rsidRPr="0006503E">
        <w:rPr>
          <w:rFonts w:cs="Arial"/>
        </w:rPr>
        <w:t>VistA traffic analysis, the Contractor shall produce a detailed</w:t>
      </w:r>
      <w:r w:rsidR="000E54D9">
        <w:rPr>
          <w:rFonts w:cs="Arial"/>
        </w:rPr>
        <w:t xml:space="preserve"> Client Traffic</w:t>
      </w:r>
      <w:r w:rsidRPr="0006503E">
        <w:rPr>
          <w:rFonts w:cs="Arial"/>
        </w:rPr>
        <w:t xml:space="preserve"> </w:t>
      </w:r>
      <w:r w:rsidR="000E54D9">
        <w:rPr>
          <w:rFonts w:cs="Arial"/>
        </w:rPr>
        <w:t>A</w:t>
      </w:r>
      <w:r w:rsidRPr="0006503E">
        <w:rPr>
          <w:rFonts w:cs="Arial"/>
        </w:rPr>
        <w:t xml:space="preserve">nalysis </w:t>
      </w:r>
      <w:r>
        <w:rPr>
          <w:rFonts w:cs="Arial"/>
        </w:rPr>
        <w:t xml:space="preserve">of the operation of </w:t>
      </w:r>
      <w:r w:rsidRPr="0006503E">
        <w:rPr>
          <w:rFonts w:cs="Arial"/>
        </w:rPr>
        <w:t xml:space="preserve">three </w:t>
      </w:r>
      <w:r w:rsidR="000E54D9">
        <w:rPr>
          <w:rFonts w:cs="Arial"/>
        </w:rPr>
        <w:t xml:space="preserve">of the </w:t>
      </w:r>
      <w:r>
        <w:rPr>
          <w:rFonts w:cs="Arial"/>
        </w:rPr>
        <w:t>most used</w:t>
      </w:r>
      <w:r w:rsidRPr="0006503E">
        <w:rPr>
          <w:rFonts w:cs="Arial"/>
        </w:rPr>
        <w:t xml:space="preserve"> VistA point-of-care applications ("Clients"). CPRS shall be one of the three</w:t>
      </w:r>
      <w:r w:rsidR="000E54D9">
        <w:rPr>
          <w:rFonts w:cs="Arial"/>
        </w:rPr>
        <w:t>; the remaining two shall be</w:t>
      </w:r>
      <w:r w:rsidR="00020271">
        <w:rPr>
          <w:rFonts w:cs="Arial"/>
        </w:rPr>
        <w:t xml:space="preserve"> chosen after project start based on client usage.</w:t>
      </w:r>
      <w:r w:rsidRPr="0006503E">
        <w:rPr>
          <w:rFonts w:cs="Arial"/>
        </w:rPr>
        <w:t xml:space="preserve"> All three reports shall be composed in GitHub compatible markdown with embedded graphics where appropriate.  The Contractor shall store the three reports in a git in the VA Enterprise GitHub.</w:t>
      </w:r>
      <w:r>
        <w:rPr>
          <w:rFonts w:cs="Arial"/>
        </w:rPr>
        <w:t xml:space="preserve">   All client analyses must be validated and verifiable in a demonstrable way, matching RPC flows to specific client screens and typical tasks.</w:t>
      </w:r>
      <w:r w:rsidR="000E54D9">
        <w:rPr>
          <w:rFonts w:cs="Arial"/>
        </w:rPr>
        <w:t xml:space="preserve"> The Contractor shall document the verification and validation of the analysis and provide a Client Traffic Analysis Validation and Verification Report. </w:t>
      </w:r>
    </w:p>
    <w:p w14:paraId="0F58FEAB" w14:textId="77777777" w:rsidR="009A31EB" w:rsidRPr="0006503E" w:rsidRDefault="009A31EB" w:rsidP="009A31EB">
      <w:pPr>
        <w:widowControl w:val="0"/>
        <w:tabs>
          <w:tab w:val="left" w:pos="0"/>
        </w:tabs>
        <w:rPr>
          <w:rFonts w:cs="Arial"/>
        </w:rPr>
      </w:pPr>
    </w:p>
    <w:p w14:paraId="642E927A" w14:textId="77777777" w:rsidR="009A31EB" w:rsidRPr="0006503E" w:rsidRDefault="009A31EB" w:rsidP="009A31EB">
      <w:pPr>
        <w:widowControl w:val="0"/>
        <w:tabs>
          <w:tab w:val="left" w:pos="0"/>
        </w:tabs>
        <w:rPr>
          <w:rFonts w:cs="Arial"/>
        </w:rPr>
      </w:pPr>
      <w:r w:rsidRPr="0006503E">
        <w:rPr>
          <w:rFonts w:cs="Arial"/>
        </w:rPr>
        <w:t>The per Client Traffic Analysis shall include:</w:t>
      </w:r>
    </w:p>
    <w:p w14:paraId="69B6408A" w14:textId="77777777" w:rsidR="009A31EB" w:rsidRPr="0006503E" w:rsidRDefault="009A31EB" w:rsidP="00CE779F">
      <w:pPr>
        <w:pStyle w:val="ListParagraph"/>
        <w:widowControl w:val="0"/>
        <w:numPr>
          <w:ilvl w:val="0"/>
          <w:numId w:val="29"/>
        </w:numPr>
        <w:tabs>
          <w:tab w:val="left" w:pos="0"/>
        </w:tabs>
        <w:spacing w:before="0" w:after="0"/>
      </w:pPr>
      <w:r w:rsidRPr="0006503E">
        <w:t>User volumes and types</w:t>
      </w:r>
      <w:r>
        <w:t>. User types shall capture clinical care specialties and roles.</w:t>
      </w:r>
    </w:p>
    <w:p w14:paraId="0FD6CF65" w14:textId="77777777" w:rsidR="009A31EB" w:rsidRPr="0006503E" w:rsidRDefault="009A31EB" w:rsidP="00CE779F">
      <w:pPr>
        <w:pStyle w:val="ListParagraph"/>
        <w:widowControl w:val="0"/>
        <w:numPr>
          <w:ilvl w:val="0"/>
          <w:numId w:val="29"/>
        </w:numPr>
        <w:tabs>
          <w:tab w:val="left" w:pos="0"/>
        </w:tabs>
        <w:spacing w:before="0" w:after="0"/>
      </w:pPr>
      <w:r w:rsidRPr="0006503E">
        <w:t>Connection volume</w:t>
      </w:r>
      <w:r>
        <w:t xml:space="preserve"> and duration, tying frequency of client use to user types</w:t>
      </w:r>
    </w:p>
    <w:p w14:paraId="3EDF0053" w14:textId="77777777" w:rsidR="009A31EB" w:rsidRDefault="009A31EB" w:rsidP="00CE779F">
      <w:pPr>
        <w:pStyle w:val="ListParagraph"/>
        <w:widowControl w:val="0"/>
        <w:numPr>
          <w:ilvl w:val="0"/>
          <w:numId w:val="29"/>
        </w:numPr>
        <w:tabs>
          <w:tab w:val="left" w:pos="0"/>
        </w:tabs>
        <w:spacing w:before="0" w:after="0"/>
      </w:pPr>
      <w:r w:rsidRPr="0006503E">
        <w:t>Types of user authentication/security</w:t>
      </w:r>
      <w:r>
        <w:t xml:space="preserve"> and </w:t>
      </w:r>
      <w:r w:rsidRPr="0006503E">
        <w:t>relative use</w:t>
      </w:r>
    </w:p>
    <w:p w14:paraId="0C1C578F" w14:textId="77777777" w:rsidR="009A31EB" w:rsidRPr="0006503E" w:rsidRDefault="009A31EB" w:rsidP="00CE779F">
      <w:pPr>
        <w:pStyle w:val="ListParagraph"/>
        <w:widowControl w:val="0"/>
        <w:numPr>
          <w:ilvl w:val="0"/>
          <w:numId w:val="29"/>
        </w:numPr>
        <w:tabs>
          <w:tab w:val="left" w:pos="0"/>
        </w:tabs>
        <w:spacing w:before="0" w:after="0"/>
      </w:pPr>
      <w:r>
        <w:t>Patient volumes</w:t>
      </w:r>
    </w:p>
    <w:p w14:paraId="3657AF8A" w14:textId="77777777" w:rsidR="009A31EB" w:rsidRPr="0006503E" w:rsidRDefault="009A31EB" w:rsidP="00CE779F">
      <w:pPr>
        <w:pStyle w:val="ListParagraph"/>
        <w:widowControl w:val="0"/>
        <w:numPr>
          <w:ilvl w:val="0"/>
          <w:numId w:val="29"/>
        </w:numPr>
        <w:tabs>
          <w:tab w:val="left" w:pos="0"/>
        </w:tabs>
        <w:spacing w:before="0" w:after="0"/>
      </w:pPr>
      <w:r>
        <w:t>Enumeration of all RPCs used by a client and their relative use</w:t>
      </w:r>
    </w:p>
    <w:p w14:paraId="5CF60983" w14:textId="77777777" w:rsidR="009A31EB" w:rsidRDefault="009A31EB" w:rsidP="00CE779F">
      <w:pPr>
        <w:pStyle w:val="ListParagraph"/>
        <w:widowControl w:val="0"/>
        <w:numPr>
          <w:ilvl w:val="0"/>
          <w:numId w:val="29"/>
        </w:numPr>
        <w:tabs>
          <w:tab w:val="left" w:pos="0"/>
        </w:tabs>
        <w:spacing w:before="0" w:after="0"/>
      </w:pPr>
      <w:r w:rsidRPr="0006503E">
        <w:t>Distinction of clinical from non-clinical RPCs</w:t>
      </w:r>
    </w:p>
    <w:p w14:paraId="65D7D243" w14:textId="77777777" w:rsidR="009A31EB" w:rsidRPr="0006503E" w:rsidRDefault="009A31EB" w:rsidP="00CE779F">
      <w:pPr>
        <w:pStyle w:val="ListParagraph"/>
        <w:widowControl w:val="0"/>
        <w:numPr>
          <w:ilvl w:val="0"/>
          <w:numId w:val="29"/>
        </w:numPr>
        <w:tabs>
          <w:tab w:val="left" w:pos="0"/>
        </w:tabs>
        <w:spacing w:before="0" w:after="0"/>
      </w:pPr>
      <w:r>
        <w:t xml:space="preserve">Distinction of RPCs that change (write) from those that read the clinical record </w:t>
      </w:r>
    </w:p>
    <w:p w14:paraId="23AA2EDB" w14:textId="77777777" w:rsidR="009A31EB" w:rsidRPr="0006503E" w:rsidRDefault="009A31EB" w:rsidP="00CE779F">
      <w:pPr>
        <w:pStyle w:val="ListParagraph"/>
        <w:widowControl w:val="0"/>
        <w:numPr>
          <w:ilvl w:val="0"/>
          <w:numId w:val="29"/>
        </w:numPr>
        <w:tabs>
          <w:tab w:val="left" w:pos="0"/>
        </w:tabs>
        <w:spacing w:before="0" w:after="0"/>
      </w:pPr>
      <w:r w:rsidRPr="0006503E">
        <w:t>Distinction of slow running, high overhead and variable overhead RPCs</w:t>
      </w:r>
    </w:p>
    <w:p w14:paraId="52D44B38" w14:textId="77777777" w:rsidR="009A31EB" w:rsidRDefault="009A31EB" w:rsidP="00CE779F">
      <w:pPr>
        <w:pStyle w:val="ListParagraph"/>
        <w:widowControl w:val="0"/>
        <w:numPr>
          <w:ilvl w:val="0"/>
          <w:numId w:val="29"/>
        </w:numPr>
        <w:tabs>
          <w:tab w:val="left" w:pos="0"/>
        </w:tabs>
        <w:spacing w:before="0" w:after="0"/>
      </w:pPr>
      <w:r>
        <w:t xml:space="preserve">Clinical care </w:t>
      </w:r>
      <w:r w:rsidRPr="0006503E">
        <w:t>task sets</w:t>
      </w:r>
      <w:r>
        <w:t>, represented as groups of RPCs used in tandem</w:t>
      </w:r>
    </w:p>
    <w:p w14:paraId="35567E02" w14:textId="77777777" w:rsidR="009A31EB" w:rsidRDefault="009A31EB" w:rsidP="00CE779F">
      <w:pPr>
        <w:pStyle w:val="ListParagraph"/>
        <w:widowControl w:val="0"/>
        <w:numPr>
          <w:ilvl w:val="0"/>
          <w:numId w:val="29"/>
        </w:numPr>
        <w:tabs>
          <w:tab w:val="left" w:pos="0"/>
        </w:tabs>
        <w:spacing w:before="0" w:after="0"/>
      </w:pPr>
      <w:r>
        <w:lastRenderedPageBreak/>
        <w:t>Match task sets with the use of one or more specific client screens</w:t>
      </w:r>
    </w:p>
    <w:p w14:paraId="522CE453" w14:textId="77777777" w:rsidR="009A31EB" w:rsidRDefault="009A31EB" w:rsidP="00CE779F">
      <w:pPr>
        <w:pStyle w:val="ListParagraph"/>
        <w:widowControl w:val="0"/>
        <w:numPr>
          <w:ilvl w:val="0"/>
          <w:numId w:val="29"/>
        </w:numPr>
        <w:tabs>
          <w:tab w:val="left" w:pos="0"/>
        </w:tabs>
        <w:spacing w:before="0" w:after="0"/>
      </w:pPr>
      <w:r>
        <w:t>Task sets employed by different user types</w:t>
      </w:r>
    </w:p>
    <w:p w14:paraId="1F401693" w14:textId="77777777" w:rsidR="009A31EB" w:rsidRDefault="009A31EB" w:rsidP="00CE779F">
      <w:pPr>
        <w:pStyle w:val="ListParagraph"/>
        <w:widowControl w:val="0"/>
        <w:numPr>
          <w:ilvl w:val="0"/>
          <w:numId w:val="29"/>
        </w:numPr>
        <w:tabs>
          <w:tab w:val="left" w:pos="0"/>
        </w:tabs>
        <w:spacing w:before="0" w:after="0"/>
      </w:pPr>
      <w:r w:rsidRPr="0006503E">
        <w:t xml:space="preserve">Isolate performance issues with </w:t>
      </w:r>
      <w:r>
        <w:t>patterns of use that slow care</w:t>
      </w:r>
    </w:p>
    <w:p w14:paraId="78AED7BF" w14:textId="77777777" w:rsidR="009A31EB" w:rsidRPr="0006503E" w:rsidRDefault="009A31EB" w:rsidP="00CE779F">
      <w:pPr>
        <w:pStyle w:val="ListParagraph"/>
        <w:widowControl w:val="0"/>
        <w:numPr>
          <w:ilvl w:val="0"/>
          <w:numId w:val="29"/>
        </w:numPr>
        <w:tabs>
          <w:tab w:val="left" w:pos="0"/>
        </w:tabs>
        <w:spacing w:before="0" w:after="0"/>
      </w:pPr>
      <w:commentRangeStart w:id="70"/>
      <w:commentRangeStart w:id="71"/>
      <w:r>
        <w:t>Verification and validation that the analysis accurately captures care provision</w:t>
      </w:r>
      <w:commentRangeEnd w:id="70"/>
      <w:r w:rsidR="000E54D9">
        <w:rPr>
          <w:rStyle w:val="CommentReference"/>
          <w:rFonts w:cs="Times New Roman"/>
          <w:kern w:val="22"/>
        </w:rPr>
        <w:commentReference w:id="70"/>
      </w:r>
      <w:commentRangeEnd w:id="71"/>
      <w:r w:rsidR="005C14DD">
        <w:rPr>
          <w:rStyle w:val="CommentReference"/>
          <w:rFonts w:cs="Times New Roman"/>
          <w:kern w:val="22"/>
        </w:rPr>
        <w:commentReference w:id="71"/>
      </w:r>
    </w:p>
    <w:p w14:paraId="6697AC20" w14:textId="77777777" w:rsidR="009A31EB" w:rsidRDefault="009A31EB" w:rsidP="009A31EB">
      <w:pPr>
        <w:widowControl w:val="0"/>
        <w:tabs>
          <w:tab w:val="left" w:pos="0"/>
        </w:tabs>
        <w:rPr>
          <w:rFonts w:cs="Arial"/>
        </w:rPr>
      </w:pPr>
    </w:p>
    <w:p w14:paraId="63B33DA3" w14:textId="77777777" w:rsidR="009A31EB" w:rsidRPr="0006503E" w:rsidRDefault="009A31EB" w:rsidP="009A31EB">
      <w:pPr>
        <w:pStyle w:val="NoSpacing"/>
        <w:rPr>
          <w:rFonts w:cs="Arial"/>
          <w:sz w:val="22"/>
          <w:szCs w:val="22"/>
        </w:rPr>
      </w:pPr>
      <w:r w:rsidRPr="0006503E">
        <w:rPr>
          <w:rFonts w:cs="Arial"/>
          <w:b/>
          <w:sz w:val="22"/>
          <w:szCs w:val="22"/>
        </w:rPr>
        <w:t>Deliverable</w:t>
      </w:r>
      <w:r>
        <w:rPr>
          <w:rFonts w:cs="Arial"/>
          <w:b/>
          <w:sz w:val="22"/>
          <w:szCs w:val="22"/>
        </w:rPr>
        <w:t>s</w:t>
      </w:r>
      <w:r w:rsidRPr="0006503E">
        <w:rPr>
          <w:rFonts w:cs="Arial"/>
          <w:sz w:val="22"/>
          <w:szCs w:val="22"/>
        </w:rPr>
        <w:t xml:space="preserve">:  </w:t>
      </w:r>
    </w:p>
    <w:p w14:paraId="6E507346" w14:textId="469B9127" w:rsidR="009A31EB" w:rsidRDefault="009A31EB" w:rsidP="00CE779F">
      <w:pPr>
        <w:pStyle w:val="ListParagraph"/>
        <w:numPr>
          <w:ilvl w:val="0"/>
          <w:numId w:val="30"/>
        </w:numPr>
        <w:autoSpaceDE w:val="0"/>
        <w:autoSpaceDN w:val="0"/>
        <w:rPr>
          <w:rFonts w:eastAsia="Calibri"/>
        </w:rPr>
      </w:pPr>
      <w:r>
        <w:rPr>
          <w:rFonts w:eastAsia="Calibri"/>
        </w:rPr>
        <w:t>Three</w:t>
      </w:r>
      <w:r w:rsidR="00DB0F66">
        <w:rPr>
          <w:rFonts w:eastAsia="Calibri"/>
        </w:rPr>
        <w:t xml:space="preserve"> (3) </w:t>
      </w:r>
      <w:del w:id="72" w:author="Richards, Rafael M." w:date="2024-07-29T10:32:00Z">
        <w:r w:rsidDel="0009450B">
          <w:rPr>
            <w:rFonts w:eastAsia="Calibri"/>
          </w:rPr>
          <w:delText xml:space="preserve"> </w:delText>
        </w:r>
      </w:del>
      <w:r w:rsidR="005C14DD">
        <w:rPr>
          <w:rFonts w:eastAsia="Calibri"/>
        </w:rPr>
        <w:t xml:space="preserve">VistA </w:t>
      </w:r>
      <w:r w:rsidRPr="0006503E">
        <w:rPr>
          <w:rFonts w:eastAsia="Calibri"/>
        </w:rPr>
        <w:t xml:space="preserve">Client </w:t>
      </w:r>
      <w:r>
        <w:rPr>
          <w:rFonts w:eastAsia="Calibri"/>
        </w:rPr>
        <w:t xml:space="preserve">Use </w:t>
      </w:r>
      <w:r w:rsidRPr="0006503E">
        <w:rPr>
          <w:rFonts w:eastAsia="Calibri"/>
        </w:rPr>
        <w:t>Analysis Reports</w:t>
      </w:r>
    </w:p>
    <w:p w14:paraId="1F633533" w14:textId="77777777" w:rsidR="009A31EB" w:rsidRPr="001905B8" w:rsidRDefault="009A31EB" w:rsidP="00CE779F">
      <w:pPr>
        <w:pStyle w:val="ListParagraph"/>
        <w:numPr>
          <w:ilvl w:val="0"/>
          <w:numId w:val="30"/>
        </w:numPr>
        <w:autoSpaceDE w:val="0"/>
        <w:autoSpaceDN w:val="0"/>
        <w:rPr>
          <w:rFonts w:eastAsia="Calibri"/>
        </w:rPr>
      </w:pPr>
      <w:r>
        <w:t>Client Analysis Validation and Verification Report</w:t>
      </w:r>
    </w:p>
    <w:p w14:paraId="67A56A8C" w14:textId="77777777" w:rsidR="009A31EB" w:rsidRDefault="009A31EB" w:rsidP="0009230E">
      <w:pPr>
        <w:jc w:val="both"/>
        <w:rPr>
          <w:rStyle w:val="Emphasis"/>
        </w:rPr>
      </w:pPr>
    </w:p>
    <w:p w14:paraId="56DF52FD" w14:textId="77777777" w:rsidR="009A31EB" w:rsidRPr="0056397E" w:rsidRDefault="009A31EB" w:rsidP="009A31EB">
      <w:pPr>
        <w:pStyle w:val="Heading3"/>
        <w:rPr>
          <w:caps/>
        </w:rPr>
      </w:pPr>
      <w:bookmarkStart w:id="73" w:name="_Toc169853596"/>
      <w:bookmarkStart w:id="74" w:name="_Toc172548501"/>
      <w:r>
        <w:rPr>
          <w:caps/>
        </w:rPr>
        <w:t>VISTA</w:t>
      </w:r>
      <w:r w:rsidRPr="0056397E">
        <w:rPr>
          <w:caps/>
        </w:rPr>
        <w:t xml:space="preserve"> Client Use Improvement Report</w:t>
      </w:r>
      <w:bookmarkEnd w:id="73"/>
      <w:bookmarkEnd w:id="74"/>
    </w:p>
    <w:p w14:paraId="507F947E" w14:textId="77777777" w:rsidR="009A31EB" w:rsidRPr="0056397E" w:rsidRDefault="009A31EB" w:rsidP="009A31EB">
      <w:pPr>
        <w:tabs>
          <w:tab w:val="left" w:pos="0"/>
        </w:tabs>
        <w:ind w:left="360" w:hanging="360"/>
        <w:rPr>
          <w:b/>
        </w:rPr>
      </w:pPr>
    </w:p>
    <w:p w14:paraId="497084C8" w14:textId="552559C2" w:rsidR="009A31EB" w:rsidRPr="0006503E" w:rsidRDefault="009A31EB" w:rsidP="009A31EB">
      <w:pPr>
        <w:widowControl w:val="0"/>
        <w:tabs>
          <w:tab w:val="left" w:pos="0"/>
        </w:tabs>
        <w:rPr>
          <w:rFonts w:cs="Arial"/>
        </w:rPr>
      </w:pPr>
      <w:r w:rsidRPr="0006503E">
        <w:rPr>
          <w:rFonts w:cs="Arial"/>
        </w:rPr>
        <w:t xml:space="preserve">Based </w:t>
      </w:r>
      <w:commentRangeStart w:id="75"/>
      <w:commentRangeStart w:id="76"/>
      <w:r w:rsidRPr="0006503E">
        <w:rPr>
          <w:rFonts w:cs="Arial"/>
        </w:rPr>
        <w:t>solely</w:t>
      </w:r>
      <w:commentRangeEnd w:id="75"/>
      <w:r w:rsidR="000E54D9">
        <w:rPr>
          <w:rStyle w:val="CommentReference"/>
          <w:kern w:val="22"/>
        </w:rPr>
        <w:commentReference w:id="75"/>
      </w:r>
      <w:commentRangeEnd w:id="76"/>
      <w:r w:rsidR="008A63F5">
        <w:rPr>
          <w:rStyle w:val="CommentReference"/>
          <w:kern w:val="22"/>
        </w:rPr>
        <w:commentReference w:id="76"/>
      </w:r>
      <w:r w:rsidRPr="0006503E">
        <w:rPr>
          <w:rFonts w:cs="Arial"/>
        </w:rPr>
        <w:t xml:space="preserve"> on the Client </w:t>
      </w:r>
      <w:r>
        <w:rPr>
          <w:rFonts w:cs="Arial"/>
        </w:rPr>
        <w:t>Use</w:t>
      </w:r>
      <w:r w:rsidRPr="0006503E">
        <w:rPr>
          <w:rFonts w:cs="Arial"/>
        </w:rPr>
        <w:t xml:space="preserve"> Analysis </w:t>
      </w:r>
      <w:r w:rsidR="000E54D9">
        <w:rPr>
          <w:rFonts w:cs="Arial"/>
        </w:rPr>
        <w:t>R</w:t>
      </w:r>
      <w:r w:rsidRPr="0006503E">
        <w:rPr>
          <w:rFonts w:cs="Arial"/>
        </w:rPr>
        <w:t xml:space="preserve">eports, the Contractor shall provide recommendations to </w:t>
      </w:r>
      <w:r>
        <w:rPr>
          <w:rFonts w:cs="Arial"/>
        </w:rPr>
        <w:t>upgrade</w:t>
      </w:r>
      <w:r w:rsidRPr="0006503E">
        <w:rPr>
          <w:rFonts w:cs="Arial"/>
        </w:rPr>
        <w:t xml:space="preserve"> the use of the top three RPC-using Point-of-Care VistA Clients</w:t>
      </w:r>
      <w:r>
        <w:rPr>
          <w:rFonts w:cs="Arial"/>
        </w:rPr>
        <w:t xml:space="preserve"> to deliver better clinical care</w:t>
      </w:r>
      <w:r w:rsidRPr="0006503E">
        <w:rPr>
          <w:rFonts w:cs="Arial"/>
        </w:rPr>
        <w:t xml:space="preserve">. These recommendations shall be documented in Client </w:t>
      </w:r>
      <w:r>
        <w:rPr>
          <w:rFonts w:cs="Arial"/>
        </w:rPr>
        <w:t xml:space="preserve">Use </w:t>
      </w:r>
      <w:r w:rsidRPr="0006503E">
        <w:rPr>
          <w:rFonts w:cs="Arial"/>
        </w:rPr>
        <w:t xml:space="preserve">Improvement Reports for each Client in Microsoft Word and a supporting PowerPoint presentation. </w:t>
      </w:r>
    </w:p>
    <w:p w14:paraId="7CA2D2C8" w14:textId="77777777" w:rsidR="009A31EB" w:rsidRPr="0006503E" w:rsidRDefault="009A31EB" w:rsidP="009A31EB">
      <w:pPr>
        <w:widowControl w:val="0"/>
        <w:tabs>
          <w:tab w:val="left" w:pos="0"/>
        </w:tabs>
        <w:rPr>
          <w:rFonts w:cs="Arial"/>
        </w:rPr>
      </w:pPr>
    </w:p>
    <w:p w14:paraId="0D7D329A" w14:textId="77777777" w:rsidR="009A31EB" w:rsidRPr="0006503E" w:rsidRDefault="009A31EB" w:rsidP="009A31EB">
      <w:pPr>
        <w:pStyle w:val="NoSpacing"/>
        <w:rPr>
          <w:rFonts w:cs="Arial"/>
          <w:sz w:val="22"/>
          <w:szCs w:val="22"/>
        </w:rPr>
      </w:pPr>
      <w:r w:rsidRPr="0006503E">
        <w:rPr>
          <w:rFonts w:cs="Arial"/>
          <w:b/>
          <w:sz w:val="22"/>
          <w:szCs w:val="22"/>
        </w:rPr>
        <w:t>Deliverable</w:t>
      </w:r>
      <w:r>
        <w:rPr>
          <w:rFonts w:cs="Arial"/>
          <w:b/>
          <w:sz w:val="22"/>
          <w:szCs w:val="22"/>
        </w:rPr>
        <w:t>s</w:t>
      </w:r>
      <w:r w:rsidRPr="0006503E">
        <w:rPr>
          <w:rFonts w:cs="Arial"/>
          <w:sz w:val="22"/>
          <w:szCs w:val="22"/>
        </w:rPr>
        <w:t xml:space="preserve">:  </w:t>
      </w:r>
    </w:p>
    <w:p w14:paraId="170AFFCF" w14:textId="77777777" w:rsidR="009A31EB" w:rsidRDefault="009A31EB" w:rsidP="00CE779F">
      <w:pPr>
        <w:pStyle w:val="ListParagraph"/>
        <w:numPr>
          <w:ilvl w:val="0"/>
          <w:numId w:val="31"/>
        </w:numPr>
        <w:autoSpaceDE w:val="0"/>
        <w:autoSpaceDN w:val="0"/>
        <w:rPr>
          <w:rFonts w:eastAsia="Calibri"/>
        </w:rPr>
      </w:pPr>
      <w:r w:rsidRPr="0006503E">
        <w:rPr>
          <w:rFonts w:eastAsia="Calibri"/>
        </w:rPr>
        <w:t>Client</w:t>
      </w:r>
      <w:r>
        <w:rPr>
          <w:rFonts w:eastAsia="Calibri"/>
        </w:rPr>
        <w:t xml:space="preserve"> Use</w:t>
      </w:r>
      <w:r w:rsidRPr="0006503E">
        <w:rPr>
          <w:rFonts w:eastAsia="Calibri"/>
        </w:rPr>
        <w:t xml:space="preserve"> Improvement Reports</w:t>
      </w:r>
    </w:p>
    <w:p w14:paraId="7E904C43" w14:textId="77777777" w:rsidR="009A31EB" w:rsidRDefault="009A31EB" w:rsidP="0009230E">
      <w:pPr>
        <w:jc w:val="both"/>
        <w:rPr>
          <w:rStyle w:val="Emphasis"/>
        </w:rPr>
      </w:pPr>
    </w:p>
    <w:p w14:paraId="2F301393" w14:textId="74E39328" w:rsidR="00BE0DC7" w:rsidRDefault="00BE0DC7" w:rsidP="00BE0DC7">
      <w:pPr>
        <w:pStyle w:val="Heading2"/>
      </w:pPr>
      <w:bookmarkStart w:id="77" w:name="_Toc169853597"/>
      <w:bookmarkStart w:id="78" w:name="_Toc172548502"/>
      <w:r>
        <w:t xml:space="preserve">VISTA CLIENT traffic CAPTURE AND </w:t>
      </w:r>
      <w:r w:rsidRPr="0006503E">
        <w:t>Analysis</w:t>
      </w:r>
      <w:r>
        <w:t xml:space="preserve"> [OPTION PERIOD 1]</w:t>
      </w:r>
      <w:bookmarkEnd w:id="77"/>
      <w:bookmarkEnd w:id="78"/>
    </w:p>
    <w:p w14:paraId="626BA805" w14:textId="03E23821" w:rsidR="00BE0DC7" w:rsidRDefault="00BE0DC7" w:rsidP="00BE0DC7">
      <w:pPr>
        <w:rPr>
          <w:rFonts w:cs="Arial"/>
        </w:rPr>
      </w:pPr>
      <w:r>
        <w:rPr>
          <w:rFonts w:cs="Arial"/>
        </w:rPr>
        <w:t>This option will</w:t>
      </w:r>
      <w:r w:rsidRPr="007E10AF">
        <w:rPr>
          <w:rFonts w:cs="Arial"/>
        </w:rPr>
        <w:t xml:space="preserve"> take the </w:t>
      </w:r>
      <w:r>
        <w:rPr>
          <w:rFonts w:cs="Arial"/>
        </w:rPr>
        <w:t>approach to non-invasive traffic analysis</w:t>
      </w:r>
      <w:r w:rsidRPr="007E10AF">
        <w:rPr>
          <w:rFonts w:cs="Arial"/>
        </w:rPr>
        <w:t xml:space="preserve"> </w:t>
      </w:r>
      <w:r w:rsidR="005C14DD">
        <w:rPr>
          <w:rFonts w:cs="Arial"/>
        </w:rPr>
        <w:t>used</w:t>
      </w:r>
      <w:r w:rsidR="000E54D9">
        <w:rPr>
          <w:rFonts w:cs="Arial"/>
        </w:rPr>
        <w:t xml:space="preserve"> </w:t>
      </w:r>
      <w:r w:rsidR="0073495D">
        <w:rPr>
          <w:rFonts w:cs="Arial"/>
        </w:rPr>
        <w:t>in</w:t>
      </w:r>
      <w:del w:id="79" w:author="Richards, Rafael M." w:date="2024-07-29T11:09:00Z">
        <w:r w:rsidR="0073495D" w:rsidDel="007760B6">
          <w:rPr>
            <w:rFonts w:cs="Arial"/>
          </w:rPr>
          <w:delText xml:space="preserve"> </w:delText>
        </w:r>
        <w:r w:rsidR="000E54D9" w:rsidDel="007760B6">
          <w:rPr>
            <w:rFonts w:cs="Arial"/>
          </w:rPr>
          <w:delText xml:space="preserve"> </w:delText>
        </w:r>
      </w:del>
      <w:ins w:id="80" w:author="Richards, Rafael M." w:date="2024-07-29T11:10:00Z">
        <w:r w:rsidR="007760B6">
          <w:rPr>
            <w:rFonts w:cs="Arial"/>
          </w:rPr>
          <w:t xml:space="preserve"> </w:t>
        </w:r>
      </w:ins>
      <w:r w:rsidR="000E54D9">
        <w:rPr>
          <w:rFonts w:cs="Arial"/>
        </w:rPr>
        <w:t xml:space="preserve">the base </w:t>
      </w:r>
      <w:r w:rsidR="00627FCE">
        <w:rPr>
          <w:rFonts w:cs="Arial"/>
        </w:rPr>
        <w:t>p</w:t>
      </w:r>
      <w:r w:rsidR="000E54D9">
        <w:rPr>
          <w:rFonts w:cs="Arial"/>
        </w:rPr>
        <w:t>eriod</w:t>
      </w:r>
      <w:r w:rsidR="0073495D">
        <w:rPr>
          <w:rFonts w:cs="Arial"/>
        </w:rPr>
        <w:t xml:space="preserve">, </w:t>
      </w:r>
      <w:r w:rsidRPr="007E10AF">
        <w:rPr>
          <w:rFonts w:cs="Arial"/>
        </w:rPr>
        <w:t xml:space="preserve">and </w:t>
      </w:r>
      <w:r>
        <w:rPr>
          <w:rFonts w:cs="Arial"/>
        </w:rPr>
        <w:t>extend</w:t>
      </w:r>
      <w:r w:rsidRPr="007E10AF">
        <w:rPr>
          <w:rFonts w:cs="Arial"/>
        </w:rPr>
        <w:t xml:space="preserve"> its application to other types of VistA </w:t>
      </w:r>
      <w:r>
        <w:rPr>
          <w:rFonts w:cs="Arial"/>
        </w:rPr>
        <w:t>traffic</w:t>
      </w:r>
      <w:r w:rsidRPr="007E10AF">
        <w:rPr>
          <w:rFonts w:cs="Arial"/>
        </w:rPr>
        <w:t xml:space="preserve"> and scenarios.</w:t>
      </w:r>
    </w:p>
    <w:p w14:paraId="5719BBCE" w14:textId="77777777" w:rsidR="00BE0DC7" w:rsidRPr="00D658CB" w:rsidRDefault="00BE0DC7" w:rsidP="00BE0DC7">
      <w:pPr>
        <w:tabs>
          <w:tab w:val="left" w:pos="1530"/>
        </w:tabs>
        <w:autoSpaceDE w:val="0"/>
        <w:autoSpaceDN w:val="0"/>
        <w:rPr>
          <w:rFonts w:eastAsia="Calibri"/>
        </w:rPr>
      </w:pPr>
    </w:p>
    <w:p w14:paraId="1146AE92" w14:textId="77777777" w:rsidR="00BE0DC7" w:rsidRDefault="00BE0DC7" w:rsidP="00BE0DC7">
      <w:pPr>
        <w:pStyle w:val="Heading3"/>
      </w:pPr>
      <w:bookmarkStart w:id="81" w:name="_Toc169853598"/>
      <w:bookmarkStart w:id="82" w:name="_Toc172548503"/>
      <w:r>
        <w:rPr>
          <w:caps/>
        </w:rPr>
        <w:t>MIGRATED VISTA client TRAFFIC ANALYSIS</w:t>
      </w:r>
      <w:bookmarkEnd w:id="81"/>
      <w:bookmarkEnd w:id="82"/>
    </w:p>
    <w:p w14:paraId="5FA3DD9F" w14:textId="77777777" w:rsidR="00BE0DC7" w:rsidRPr="006843A7" w:rsidRDefault="00BE0DC7" w:rsidP="00BE0DC7">
      <w:pPr>
        <w:spacing w:before="100" w:beforeAutospacing="1" w:after="100" w:afterAutospacing="1"/>
        <w:ind w:left="720"/>
        <w:rPr>
          <w:rFonts w:cs="Arial"/>
        </w:rPr>
      </w:pPr>
      <w:r>
        <w:rPr>
          <w:rFonts w:cs="Arial"/>
        </w:rPr>
        <w:t xml:space="preserve">Post Cerner migration, the </w:t>
      </w:r>
      <w:r w:rsidRPr="007E10AF">
        <w:rPr>
          <w:rFonts w:cs="Arial"/>
        </w:rPr>
        <w:t>VistA</w:t>
      </w:r>
      <w:r>
        <w:rPr>
          <w:rFonts w:cs="Arial"/>
        </w:rPr>
        <w:t xml:space="preserve"> of a migrated site (“Migrated VistA”)</w:t>
      </w:r>
      <w:r w:rsidRPr="007E10AF">
        <w:rPr>
          <w:rFonts w:cs="Arial"/>
        </w:rPr>
        <w:t xml:space="preserve"> </w:t>
      </w:r>
      <w:r>
        <w:rPr>
          <w:rFonts w:cs="Arial"/>
        </w:rPr>
        <w:t>is</w:t>
      </w:r>
      <w:r w:rsidRPr="007E10AF">
        <w:rPr>
          <w:rFonts w:cs="Arial"/>
        </w:rPr>
        <w:t xml:space="preserve"> still </w:t>
      </w:r>
      <w:r>
        <w:rPr>
          <w:rFonts w:cs="Arial"/>
        </w:rPr>
        <w:t>in production</w:t>
      </w:r>
      <w:r w:rsidRPr="007E10AF">
        <w:rPr>
          <w:rFonts w:cs="Arial"/>
        </w:rPr>
        <w:t xml:space="preserve">, running a subset of </w:t>
      </w:r>
      <w:r>
        <w:rPr>
          <w:rFonts w:cs="Arial"/>
        </w:rPr>
        <w:t>its</w:t>
      </w:r>
      <w:r w:rsidRPr="007E10AF">
        <w:rPr>
          <w:rFonts w:cs="Arial"/>
        </w:rPr>
        <w:t> previous functionality. </w:t>
      </w:r>
    </w:p>
    <w:p w14:paraId="2C79FAA6" w14:textId="606E9CBC" w:rsidR="00BE0DC7" w:rsidRDefault="003A6842" w:rsidP="00BE0DC7">
      <w:pPr>
        <w:spacing w:before="100" w:beforeAutospacing="1" w:after="100" w:afterAutospacing="1"/>
        <w:ind w:left="720"/>
        <w:rPr>
          <w:rFonts w:cs="Arial"/>
        </w:rPr>
      </w:pPr>
      <w:r>
        <w:rPr>
          <w:rFonts w:cs="Arial"/>
        </w:rPr>
        <w:t>Client t</w:t>
      </w:r>
      <w:r w:rsidR="00BE0DC7">
        <w:rPr>
          <w:rFonts w:cs="Arial"/>
        </w:rPr>
        <w:t xml:space="preserve">raffic </w:t>
      </w:r>
      <w:r w:rsidR="00C53903">
        <w:rPr>
          <w:rFonts w:cs="Arial"/>
        </w:rPr>
        <w:t>for one</w:t>
      </w:r>
      <w:r w:rsidR="000E54D9">
        <w:rPr>
          <w:rFonts w:cs="Arial"/>
        </w:rPr>
        <w:t xml:space="preserve"> month </w:t>
      </w:r>
      <w:r w:rsidR="00B60F93">
        <w:rPr>
          <w:rFonts w:cs="Arial"/>
        </w:rPr>
        <w:t>from</w:t>
      </w:r>
      <w:r w:rsidR="000E54D9">
        <w:rPr>
          <w:rFonts w:cs="Arial"/>
        </w:rPr>
        <w:t xml:space="preserve"> </w:t>
      </w:r>
      <w:r w:rsidR="00B60F93">
        <w:rPr>
          <w:rFonts w:cs="Arial"/>
        </w:rPr>
        <w:t>a</w:t>
      </w:r>
      <w:r w:rsidR="00BE0DC7">
        <w:rPr>
          <w:rFonts w:cs="Arial"/>
        </w:rPr>
        <w:t xml:space="preserve"> </w:t>
      </w:r>
      <w:r w:rsidR="00B60F93">
        <w:rPr>
          <w:rFonts w:cs="Arial"/>
        </w:rPr>
        <w:t xml:space="preserve">Migrated </w:t>
      </w:r>
      <w:r w:rsidR="00BE0DC7">
        <w:rPr>
          <w:rFonts w:cs="Arial"/>
        </w:rPr>
        <w:t xml:space="preserve">VistA shall be captured, </w:t>
      </w:r>
      <w:r w:rsidR="00BE0DC7" w:rsidRPr="007E10AF">
        <w:rPr>
          <w:rFonts w:cs="Arial"/>
        </w:rPr>
        <w:t xml:space="preserve">using the same mechanism employed in </w:t>
      </w:r>
      <w:r w:rsidR="000E54D9">
        <w:rPr>
          <w:rFonts w:cs="Arial"/>
        </w:rPr>
        <w:t>the base period</w:t>
      </w:r>
      <w:r w:rsidR="00BE0DC7">
        <w:rPr>
          <w:rFonts w:cs="Arial"/>
        </w:rPr>
        <w:t xml:space="preserve"> (5.2.1).</w:t>
      </w:r>
      <w:r w:rsidR="00BE0DC7" w:rsidRPr="007E10AF">
        <w:rPr>
          <w:rFonts w:cs="Arial"/>
        </w:rPr>
        <w:t> </w:t>
      </w:r>
    </w:p>
    <w:p w14:paraId="5E917CA2" w14:textId="77777777" w:rsidR="00BE0DC7" w:rsidRPr="007E10AF" w:rsidRDefault="00BE0DC7" w:rsidP="00BE0DC7">
      <w:pPr>
        <w:spacing w:before="100" w:beforeAutospacing="1" w:after="100" w:afterAutospacing="1"/>
        <w:ind w:left="720"/>
        <w:rPr>
          <w:rFonts w:cs="Arial"/>
        </w:rPr>
      </w:pPr>
      <w:r>
        <w:rPr>
          <w:rFonts w:cs="Arial"/>
        </w:rPr>
        <w:t xml:space="preserve">Migrated VistA Traffic Analysis Report shall include: </w:t>
      </w:r>
    </w:p>
    <w:p w14:paraId="0E6733E3" w14:textId="77777777" w:rsidR="00BE0DC7" w:rsidRPr="007E10AF" w:rsidRDefault="00BE0DC7" w:rsidP="00CE779F">
      <w:pPr>
        <w:numPr>
          <w:ilvl w:val="2"/>
          <w:numId w:val="32"/>
        </w:numPr>
        <w:spacing w:before="100" w:beforeAutospacing="1" w:after="100" w:afterAutospacing="1"/>
        <w:rPr>
          <w:rFonts w:cs="Arial"/>
        </w:rPr>
      </w:pPr>
      <w:r>
        <w:rPr>
          <w:rFonts w:cs="Arial"/>
        </w:rPr>
        <w:t>I</w:t>
      </w:r>
      <w:r w:rsidRPr="007E10AF">
        <w:rPr>
          <w:rFonts w:cs="Arial"/>
        </w:rPr>
        <w:t>dentify which clients are still in use and how they are used</w:t>
      </w:r>
    </w:p>
    <w:p w14:paraId="283E478F" w14:textId="77777777" w:rsidR="00BE0DC7" w:rsidRPr="007E10AF" w:rsidRDefault="00BE0DC7" w:rsidP="00CE779F">
      <w:pPr>
        <w:numPr>
          <w:ilvl w:val="2"/>
          <w:numId w:val="32"/>
        </w:numPr>
        <w:spacing w:before="100" w:beforeAutospacing="1" w:after="100" w:afterAutospacing="1"/>
        <w:rPr>
          <w:rFonts w:cs="Arial"/>
        </w:rPr>
      </w:pPr>
      <w:r>
        <w:rPr>
          <w:rFonts w:cs="Arial"/>
        </w:rPr>
        <w:t>I</w:t>
      </w:r>
      <w:r w:rsidRPr="007E10AF">
        <w:rPr>
          <w:rFonts w:cs="Arial"/>
        </w:rPr>
        <w:t xml:space="preserve">dentify the type and volume of users still operating </w:t>
      </w:r>
      <w:r>
        <w:rPr>
          <w:rFonts w:cs="Arial"/>
        </w:rPr>
        <w:t>in this</w:t>
      </w:r>
      <w:r w:rsidRPr="007E10AF">
        <w:rPr>
          <w:rFonts w:cs="Arial"/>
        </w:rPr>
        <w:t xml:space="preserve"> VistA</w:t>
      </w:r>
    </w:p>
    <w:p w14:paraId="784C0659" w14:textId="77777777" w:rsidR="00BE0DC7" w:rsidRDefault="00BE0DC7" w:rsidP="00CE779F">
      <w:pPr>
        <w:numPr>
          <w:ilvl w:val="2"/>
          <w:numId w:val="32"/>
        </w:numPr>
        <w:spacing w:before="100" w:beforeAutospacing="1" w:after="100" w:afterAutospacing="1"/>
        <w:rPr>
          <w:rFonts w:cs="Arial"/>
        </w:rPr>
      </w:pPr>
      <w:r>
        <w:rPr>
          <w:rFonts w:cs="Arial"/>
        </w:rPr>
        <w:t xml:space="preserve">Identify the subset of RPCs still being used – </w:t>
      </w:r>
      <w:proofErr w:type="gramStart"/>
      <w:r>
        <w:rPr>
          <w:rFonts w:cs="Arial"/>
        </w:rPr>
        <w:t>compare</w:t>
      </w:r>
      <w:proofErr w:type="gramEnd"/>
      <w:r>
        <w:rPr>
          <w:rFonts w:cs="Arial"/>
        </w:rPr>
        <w:t xml:space="preserve"> to the range of RPCs used in full VistAs analyzed in year one.</w:t>
      </w:r>
    </w:p>
    <w:p w14:paraId="179C7687" w14:textId="134A89AC" w:rsidR="00BE0DC7" w:rsidRPr="0006503E" w:rsidDel="000A03F4" w:rsidRDefault="00BE0DC7" w:rsidP="00BE0DC7">
      <w:pPr>
        <w:pStyle w:val="NoSpacing"/>
        <w:rPr>
          <w:del w:id="83" w:author="Richards, Rafael M." w:date="2024-07-30T15:24:00Z"/>
          <w:rFonts w:cs="Arial"/>
          <w:sz w:val="22"/>
          <w:szCs w:val="22"/>
        </w:rPr>
      </w:pPr>
      <w:r w:rsidRPr="0006503E">
        <w:rPr>
          <w:rFonts w:cs="Arial"/>
          <w:b/>
          <w:sz w:val="22"/>
          <w:szCs w:val="22"/>
        </w:rPr>
        <w:t>Deliverable</w:t>
      </w:r>
      <w:r w:rsidR="0009450B">
        <w:rPr>
          <w:rFonts w:cs="Arial"/>
          <w:b/>
          <w:sz w:val="22"/>
          <w:szCs w:val="22"/>
        </w:rPr>
        <w:t>s</w:t>
      </w:r>
      <w:r w:rsidRPr="0006503E">
        <w:rPr>
          <w:rFonts w:cs="Arial"/>
          <w:sz w:val="22"/>
          <w:szCs w:val="22"/>
        </w:rPr>
        <w:t xml:space="preserve">: </w:t>
      </w:r>
      <w:del w:id="84" w:author="Richards, Rafael M." w:date="2024-07-30T15:24:00Z">
        <w:r w:rsidRPr="0006503E" w:rsidDel="000A03F4">
          <w:rPr>
            <w:rFonts w:cs="Arial"/>
            <w:sz w:val="22"/>
            <w:szCs w:val="22"/>
          </w:rPr>
          <w:delText xml:space="preserve"> </w:delText>
        </w:r>
      </w:del>
    </w:p>
    <w:p w14:paraId="687BC5A0" w14:textId="30864C04" w:rsidR="00BE0DC7" w:rsidRPr="000A03F4" w:rsidRDefault="00BE0DC7" w:rsidP="00535229">
      <w:pPr>
        <w:pStyle w:val="NoSpacing"/>
        <w:rPr>
          <w:rFonts w:eastAsia="Calibri"/>
        </w:rPr>
      </w:pPr>
    </w:p>
    <w:p w14:paraId="6F5967E2" w14:textId="220C7982" w:rsidR="00BE0DC7" w:rsidRPr="00535229" w:rsidRDefault="00535229" w:rsidP="00535229">
      <w:pPr>
        <w:autoSpaceDE w:val="0"/>
        <w:autoSpaceDN w:val="0"/>
        <w:ind w:left="360"/>
        <w:rPr>
          <w:rFonts w:eastAsia="Calibri"/>
        </w:rPr>
      </w:pPr>
      <w:r>
        <w:rPr>
          <w:rFonts w:eastAsia="Calibri"/>
        </w:rPr>
        <w:t xml:space="preserve">A. </w:t>
      </w:r>
      <w:r w:rsidR="00BE0DC7" w:rsidRPr="00535229">
        <w:rPr>
          <w:rFonts w:eastAsia="Calibri"/>
        </w:rPr>
        <w:t>Migrated VistA Traffic Analysis Report</w:t>
      </w:r>
    </w:p>
    <w:p w14:paraId="2260B582" w14:textId="77777777" w:rsidR="009A31EB" w:rsidRPr="009A31EB" w:rsidRDefault="009A31EB" w:rsidP="0009230E">
      <w:pPr>
        <w:jc w:val="both"/>
        <w:rPr>
          <w:rStyle w:val="Emphasis"/>
          <w:i w:val="0"/>
          <w:iCs w:val="0"/>
        </w:rPr>
      </w:pPr>
    </w:p>
    <w:p w14:paraId="09438BC5" w14:textId="77777777" w:rsidR="00BE0DC7" w:rsidRDefault="00BE0DC7" w:rsidP="00BE0DC7">
      <w:pPr>
        <w:pStyle w:val="Heading3"/>
      </w:pPr>
      <w:bookmarkStart w:id="85" w:name="_Toc169853599"/>
      <w:bookmarkStart w:id="86" w:name="_Toc172548504"/>
      <w:r>
        <w:lastRenderedPageBreak/>
        <w:t xml:space="preserve">VISTA </w:t>
      </w:r>
      <w:r w:rsidRPr="00894729">
        <w:rPr>
          <w:caps/>
        </w:rPr>
        <w:t xml:space="preserve">Community Care </w:t>
      </w:r>
      <w:r>
        <w:rPr>
          <w:caps/>
        </w:rPr>
        <w:t xml:space="preserve">client </w:t>
      </w:r>
      <w:r w:rsidRPr="00894729">
        <w:rPr>
          <w:caps/>
        </w:rPr>
        <w:t>traffic</w:t>
      </w:r>
      <w:r>
        <w:rPr>
          <w:caps/>
        </w:rPr>
        <w:t xml:space="preserve"> ANALYSIS</w:t>
      </w:r>
      <w:bookmarkEnd w:id="85"/>
      <w:bookmarkEnd w:id="86"/>
    </w:p>
    <w:p w14:paraId="3FF1D57B" w14:textId="77777777" w:rsidR="00B74F71" w:rsidRDefault="003A6842" w:rsidP="00BE0DC7">
      <w:pPr>
        <w:spacing w:before="100" w:beforeAutospacing="1" w:after="100" w:afterAutospacing="1"/>
        <w:rPr>
          <w:ins w:id="87" w:author="Richards, Rafael M." w:date="2024-07-30T15:28:00Z"/>
          <w:rFonts w:cs="Arial"/>
        </w:rPr>
      </w:pPr>
      <w:r>
        <w:rPr>
          <w:rFonts w:cs="Arial"/>
        </w:rPr>
        <w:t xml:space="preserve">An increasing amount of veteran care is provided </w:t>
      </w:r>
      <w:r w:rsidR="00627FCE">
        <w:rPr>
          <w:rFonts w:cs="Arial"/>
        </w:rPr>
        <w:t>outside</w:t>
      </w:r>
      <w:r>
        <w:rPr>
          <w:rFonts w:cs="Arial"/>
        </w:rPr>
        <w:t xml:space="preserve"> VA in the private sector (“Community Care”)</w:t>
      </w:r>
      <w:r w:rsidR="00627FCE">
        <w:rPr>
          <w:rFonts w:cs="Arial"/>
        </w:rPr>
        <w:t xml:space="preserve">. </w:t>
      </w:r>
    </w:p>
    <w:p w14:paraId="113AE887" w14:textId="55A48D76" w:rsidR="00627FCE" w:rsidRDefault="00C323A4" w:rsidP="00BE0DC7">
      <w:pPr>
        <w:spacing w:before="100" w:beforeAutospacing="1" w:after="100" w:afterAutospacing="1"/>
        <w:rPr>
          <w:rFonts w:cs="Arial"/>
        </w:rPr>
      </w:pPr>
      <w:r>
        <w:rPr>
          <w:rFonts w:cs="Arial"/>
        </w:rPr>
        <w:t>C</w:t>
      </w:r>
      <w:r w:rsidR="00627FCE">
        <w:rPr>
          <w:rFonts w:cs="Arial"/>
        </w:rPr>
        <w:t xml:space="preserve">lient traffic </w:t>
      </w:r>
      <w:r w:rsidR="001728E5">
        <w:rPr>
          <w:rFonts w:cs="Arial"/>
        </w:rPr>
        <w:t xml:space="preserve">for one month </w:t>
      </w:r>
      <w:r w:rsidR="00627FCE">
        <w:rPr>
          <w:rFonts w:cs="Arial"/>
        </w:rPr>
        <w:t xml:space="preserve">reflecting Community Care </w:t>
      </w:r>
      <w:r w:rsidR="00434331">
        <w:rPr>
          <w:rFonts w:cs="Arial"/>
        </w:rPr>
        <w:t xml:space="preserve">from a production VistA </w:t>
      </w:r>
      <w:r w:rsidR="00627FCE">
        <w:rPr>
          <w:rFonts w:cs="Arial"/>
        </w:rPr>
        <w:t>shall be isolated and captured</w:t>
      </w:r>
      <w:r w:rsidR="003A6842">
        <w:rPr>
          <w:rFonts w:cs="Arial"/>
        </w:rPr>
        <w:t xml:space="preserve"> </w:t>
      </w:r>
      <w:r w:rsidR="00627FCE">
        <w:rPr>
          <w:rFonts w:cs="Arial"/>
        </w:rPr>
        <w:t>using the same mechanism employed in the base period (5.2.1).</w:t>
      </w:r>
    </w:p>
    <w:p w14:paraId="1870D06C" w14:textId="760E559C" w:rsidR="00BE0DC7" w:rsidRPr="007E10AF" w:rsidRDefault="00627FCE" w:rsidP="00BE0DC7">
      <w:pPr>
        <w:spacing w:before="100" w:beforeAutospacing="1" w:after="100" w:afterAutospacing="1"/>
        <w:ind w:left="-144"/>
        <w:rPr>
          <w:rFonts w:cs="Arial"/>
        </w:rPr>
      </w:pPr>
      <w:r>
        <w:rPr>
          <w:rFonts w:cs="Arial"/>
        </w:rPr>
        <w:t>T</w:t>
      </w:r>
      <w:r w:rsidR="00BE0DC7">
        <w:rPr>
          <w:rFonts w:cs="Arial"/>
        </w:rPr>
        <w:t>he Vista Community Care Traffic Report shall include:</w:t>
      </w:r>
    </w:p>
    <w:p w14:paraId="3AF86E11" w14:textId="77777777" w:rsidR="00BE0DC7" w:rsidRDefault="00BE0DC7" w:rsidP="00CE779F">
      <w:pPr>
        <w:numPr>
          <w:ilvl w:val="2"/>
          <w:numId w:val="32"/>
        </w:numPr>
        <w:spacing w:before="100" w:beforeAutospacing="1" w:after="100" w:afterAutospacing="1"/>
        <w:rPr>
          <w:rFonts w:cs="Arial"/>
        </w:rPr>
      </w:pPr>
      <w:r>
        <w:rPr>
          <w:rFonts w:cs="Arial"/>
        </w:rPr>
        <w:t>Types, volumes, and sources of p</w:t>
      </w:r>
      <w:r w:rsidRPr="007E10AF">
        <w:rPr>
          <w:rFonts w:cs="Arial"/>
        </w:rPr>
        <w:t>arseable text</w:t>
      </w:r>
    </w:p>
    <w:p w14:paraId="67A349CE" w14:textId="77777777" w:rsidR="00BE0DC7" w:rsidRPr="007E10AF" w:rsidRDefault="00BE0DC7" w:rsidP="00CE779F">
      <w:pPr>
        <w:numPr>
          <w:ilvl w:val="2"/>
          <w:numId w:val="32"/>
        </w:numPr>
        <w:spacing w:before="100" w:beforeAutospacing="1" w:after="100" w:afterAutospacing="1"/>
        <w:rPr>
          <w:rFonts w:cs="Arial"/>
        </w:rPr>
      </w:pPr>
      <w:r>
        <w:rPr>
          <w:rFonts w:cs="Arial"/>
        </w:rPr>
        <w:t xml:space="preserve">Types, volumes, and sources of </w:t>
      </w:r>
      <w:r w:rsidRPr="007E10AF">
        <w:rPr>
          <w:rFonts w:cs="Arial"/>
        </w:rPr>
        <w:t>references to images/screenshots</w:t>
      </w:r>
    </w:p>
    <w:p w14:paraId="7E53568C" w14:textId="77777777" w:rsidR="00BE0DC7" w:rsidRPr="007E10AF" w:rsidRDefault="00BE0DC7" w:rsidP="00CE779F">
      <w:pPr>
        <w:numPr>
          <w:ilvl w:val="2"/>
          <w:numId w:val="32"/>
        </w:numPr>
        <w:spacing w:before="100" w:beforeAutospacing="1" w:after="100" w:afterAutospacing="1"/>
        <w:rPr>
          <w:rFonts w:cs="Arial"/>
        </w:rPr>
      </w:pPr>
      <w:r>
        <w:rPr>
          <w:rFonts w:cs="Arial"/>
        </w:rPr>
        <w:t>Where and how</w:t>
      </w:r>
      <w:r w:rsidRPr="007E10AF">
        <w:rPr>
          <w:rFonts w:cs="Arial"/>
        </w:rPr>
        <w:t xml:space="preserve"> this information </w:t>
      </w:r>
      <w:r>
        <w:rPr>
          <w:rFonts w:cs="Arial"/>
        </w:rPr>
        <w:t xml:space="preserve">is displayed </w:t>
      </w:r>
      <w:r w:rsidRPr="007E10AF">
        <w:rPr>
          <w:rFonts w:cs="Arial"/>
        </w:rPr>
        <w:t>in pre-existing and specialized VistA clients </w:t>
      </w:r>
    </w:p>
    <w:p w14:paraId="5E2C3C95" w14:textId="77777777" w:rsidR="00BE0DC7" w:rsidRPr="00990AC9" w:rsidRDefault="00BE0DC7" w:rsidP="00CE779F">
      <w:pPr>
        <w:numPr>
          <w:ilvl w:val="2"/>
          <w:numId w:val="32"/>
        </w:numPr>
        <w:spacing w:before="100" w:beforeAutospacing="1" w:after="100" w:afterAutospacing="1"/>
        <w:rPr>
          <w:rFonts w:cs="Arial"/>
        </w:rPr>
      </w:pPr>
      <w:r>
        <w:rPr>
          <w:rFonts w:cs="Arial"/>
        </w:rPr>
        <w:t>R</w:t>
      </w:r>
      <w:r w:rsidRPr="007E10AF">
        <w:rPr>
          <w:rFonts w:cs="Arial"/>
        </w:rPr>
        <w:t>ecommen</w:t>
      </w:r>
      <w:r>
        <w:rPr>
          <w:rFonts w:cs="Arial"/>
        </w:rPr>
        <w:t>dations</w:t>
      </w:r>
      <w:r w:rsidRPr="007E10AF">
        <w:rPr>
          <w:rFonts w:cs="Arial"/>
        </w:rPr>
        <w:t xml:space="preserve"> how to better integrate this</w:t>
      </w:r>
      <w:r>
        <w:rPr>
          <w:rFonts w:cs="Arial"/>
        </w:rPr>
        <w:t xml:space="preserve"> external</w:t>
      </w:r>
      <w:r w:rsidRPr="007E10AF">
        <w:rPr>
          <w:rFonts w:cs="Arial"/>
        </w:rPr>
        <w:t xml:space="preserve"> information with clinical and other data within VA</w:t>
      </w:r>
    </w:p>
    <w:p w14:paraId="621D068E" w14:textId="77777777" w:rsidR="00BE0DC7" w:rsidRPr="0006503E" w:rsidRDefault="00BE0DC7" w:rsidP="00BE0DC7">
      <w:pPr>
        <w:pStyle w:val="NoSpacing"/>
        <w:rPr>
          <w:rFonts w:cs="Arial"/>
          <w:sz w:val="22"/>
          <w:szCs w:val="22"/>
        </w:rPr>
      </w:pPr>
      <w:r w:rsidRPr="0006503E">
        <w:rPr>
          <w:rFonts w:cs="Arial"/>
          <w:b/>
          <w:sz w:val="22"/>
          <w:szCs w:val="22"/>
        </w:rPr>
        <w:t>Deliverable</w:t>
      </w:r>
      <w:r w:rsidRPr="0006503E">
        <w:rPr>
          <w:rFonts w:cs="Arial"/>
          <w:sz w:val="22"/>
          <w:szCs w:val="22"/>
        </w:rPr>
        <w:t xml:space="preserve">:  </w:t>
      </w:r>
    </w:p>
    <w:p w14:paraId="1FE52287" w14:textId="1DCE330F" w:rsidR="00627FCE" w:rsidRDefault="00BE0DC7" w:rsidP="00627FCE">
      <w:pPr>
        <w:pStyle w:val="ListParagraph"/>
        <w:numPr>
          <w:ilvl w:val="4"/>
          <w:numId w:val="32"/>
        </w:numPr>
        <w:autoSpaceDE w:val="0"/>
        <w:autoSpaceDN w:val="0"/>
        <w:ind w:left="720"/>
        <w:rPr>
          <w:rFonts w:eastAsia="Calibri"/>
        </w:rPr>
      </w:pPr>
      <w:r w:rsidRPr="00627FCE">
        <w:rPr>
          <w:rFonts w:eastAsia="Calibri"/>
        </w:rPr>
        <w:t>VistA Community Care Traffic Analysis Repor</w:t>
      </w:r>
      <w:r w:rsidR="00627FCE">
        <w:rPr>
          <w:rFonts w:eastAsia="Calibri"/>
        </w:rPr>
        <w:t>t</w:t>
      </w:r>
    </w:p>
    <w:p w14:paraId="6EAF82B6" w14:textId="77777777" w:rsidR="00627FCE" w:rsidRDefault="00627FCE" w:rsidP="00627FCE">
      <w:pPr>
        <w:autoSpaceDE w:val="0"/>
        <w:autoSpaceDN w:val="0"/>
        <w:rPr>
          <w:rFonts w:eastAsia="Calibri"/>
        </w:rPr>
      </w:pPr>
    </w:p>
    <w:p w14:paraId="7A2145B8" w14:textId="77777777" w:rsidR="00627FCE" w:rsidRPr="00627FCE" w:rsidRDefault="00627FCE" w:rsidP="0009450B">
      <w:pPr>
        <w:autoSpaceDE w:val="0"/>
        <w:autoSpaceDN w:val="0"/>
        <w:rPr>
          <w:rFonts w:eastAsia="Calibri"/>
        </w:rPr>
      </w:pPr>
    </w:p>
    <w:p w14:paraId="3320880E" w14:textId="77777777" w:rsidR="008A293B" w:rsidRPr="008A293B" w:rsidRDefault="00E47F5F" w:rsidP="008A293B">
      <w:pPr>
        <w:pStyle w:val="Heading1"/>
      </w:pPr>
      <w:bookmarkStart w:id="88" w:name="_Toc172548505"/>
      <w:r w:rsidRPr="00D13E0C">
        <w:t>GENERAL REQUIREMENTS</w:t>
      </w:r>
      <w:bookmarkEnd w:id="88"/>
    </w:p>
    <w:p w14:paraId="02105D40" w14:textId="77777777" w:rsidR="008A293B" w:rsidRDefault="00481989" w:rsidP="008A293B">
      <w:pPr>
        <w:pStyle w:val="Heading2"/>
      </w:pPr>
      <w:bookmarkStart w:id="89" w:name="_Toc172548506"/>
      <w:bookmarkEnd w:id="10"/>
      <w:r w:rsidRPr="007D3801">
        <w:rPr>
          <w:caps w:val="0"/>
        </w:rPr>
        <w:t xml:space="preserve">PERFORMANCE </w:t>
      </w:r>
      <w:r>
        <w:rPr>
          <w:caps w:val="0"/>
        </w:rPr>
        <w:t>METRICS</w:t>
      </w:r>
      <w:bookmarkEnd w:id="89"/>
    </w:p>
    <w:p w14:paraId="48D623C3" w14:textId="77777777" w:rsidR="004C1A67" w:rsidRDefault="009E45A1" w:rsidP="000C2F41">
      <w:pPr>
        <w:pStyle w:val="NoSpacing"/>
      </w:pPr>
      <w:r>
        <w:t xml:space="preserve">The table below defines the Performance </w:t>
      </w:r>
      <w:r w:rsidR="004C1A67">
        <w:t xml:space="preserve">Standards and Acceptable Levels of Performance </w:t>
      </w:r>
      <w:r>
        <w:t>associated with this effort.</w:t>
      </w:r>
    </w:p>
    <w:p w14:paraId="5A26BC91" w14:textId="77777777" w:rsidR="004C1A67" w:rsidRDefault="004C1A67" w:rsidP="000C2F41">
      <w:pPr>
        <w:pStyle w:val="NoSpacing"/>
      </w:pPr>
    </w:p>
    <w:p w14:paraId="415071EC" w14:textId="77777777" w:rsidR="003A396E" w:rsidRDefault="003A396E" w:rsidP="000C2F41">
      <w:pPr>
        <w:pStyle w:val="NoSpacing"/>
      </w:pPr>
    </w:p>
    <w:tbl>
      <w:tblPr>
        <w:tblStyle w:val="TableGrid2"/>
        <w:tblW w:w="0" w:type="auto"/>
        <w:tblLayout w:type="fixed"/>
        <w:tblLook w:val="0020" w:firstRow="1" w:lastRow="0" w:firstColumn="0" w:lastColumn="0" w:noHBand="0" w:noVBand="0"/>
        <w:tblCaption w:val="Performance Metrics Table"/>
        <w:tblDescription w:val="Indicates the Performance Objectives, Performance Standards, and the Acceptable Performance Levels for the effort"/>
      </w:tblPr>
      <w:tblGrid>
        <w:gridCol w:w="2610"/>
        <w:gridCol w:w="3690"/>
        <w:gridCol w:w="2430"/>
      </w:tblGrid>
      <w:tr w:rsidR="00345025" w:rsidRPr="00345025" w14:paraId="1C52FB7D" w14:textId="77777777" w:rsidTr="000C30BA">
        <w:trPr>
          <w:cantSplit/>
          <w:trHeight w:val="330"/>
          <w:tblHeader/>
        </w:trPr>
        <w:tc>
          <w:tcPr>
            <w:tcW w:w="2610" w:type="dxa"/>
          </w:tcPr>
          <w:p w14:paraId="462F44F3" w14:textId="77777777" w:rsidR="00345025" w:rsidRPr="00345025" w:rsidRDefault="00345025" w:rsidP="00345025">
            <w:pPr>
              <w:rPr>
                <w:b/>
                <w:bCs/>
              </w:rPr>
            </w:pPr>
            <w:r w:rsidRPr="00345025">
              <w:rPr>
                <w:b/>
                <w:bCs/>
              </w:rPr>
              <w:t>Performance Objective</w:t>
            </w:r>
          </w:p>
        </w:tc>
        <w:tc>
          <w:tcPr>
            <w:tcW w:w="3690" w:type="dxa"/>
          </w:tcPr>
          <w:p w14:paraId="1E74EC6E" w14:textId="77777777" w:rsidR="00345025" w:rsidRPr="00345025" w:rsidRDefault="00345025" w:rsidP="00345025">
            <w:pPr>
              <w:rPr>
                <w:b/>
                <w:bCs/>
              </w:rPr>
            </w:pPr>
            <w:r w:rsidRPr="00345025">
              <w:rPr>
                <w:b/>
                <w:bCs/>
              </w:rPr>
              <w:t>Performance Standard</w:t>
            </w:r>
          </w:p>
        </w:tc>
        <w:tc>
          <w:tcPr>
            <w:tcW w:w="2430" w:type="dxa"/>
          </w:tcPr>
          <w:p w14:paraId="069EFCC0" w14:textId="77777777" w:rsidR="00345025" w:rsidRPr="00345025" w:rsidRDefault="00345025" w:rsidP="004C1A67">
            <w:pPr>
              <w:rPr>
                <w:b/>
                <w:bCs/>
              </w:rPr>
            </w:pPr>
            <w:r w:rsidRPr="00345025">
              <w:rPr>
                <w:b/>
                <w:bCs/>
              </w:rPr>
              <w:t>Acceptable</w:t>
            </w:r>
            <w:r w:rsidR="004C1A67">
              <w:rPr>
                <w:b/>
                <w:bCs/>
              </w:rPr>
              <w:t xml:space="preserve"> Levels </w:t>
            </w:r>
            <w:r w:rsidR="004006A3">
              <w:rPr>
                <w:b/>
                <w:bCs/>
              </w:rPr>
              <w:t xml:space="preserve">of </w:t>
            </w:r>
            <w:r w:rsidR="004006A3" w:rsidRPr="00345025">
              <w:rPr>
                <w:b/>
                <w:bCs/>
              </w:rPr>
              <w:t>Performance</w:t>
            </w:r>
          </w:p>
        </w:tc>
      </w:tr>
      <w:tr w:rsidR="00345025" w:rsidRPr="00345025" w14:paraId="42A74C2F" w14:textId="77777777" w:rsidTr="000C30BA">
        <w:trPr>
          <w:cantSplit/>
          <w:trHeight w:val="510"/>
        </w:trPr>
        <w:tc>
          <w:tcPr>
            <w:tcW w:w="2610" w:type="dxa"/>
          </w:tcPr>
          <w:p w14:paraId="3686A48E" w14:textId="77777777" w:rsidR="00345025" w:rsidRPr="00345025" w:rsidRDefault="00345025" w:rsidP="00CE779F">
            <w:pPr>
              <w:numPr>
                <w:ilvl w:val="0"/>
                <w:numId w:val="18"/>
              </w:numPr>
              <w:spacing w:before="120" w:after="60"/>
              <w:contextualSpacing/>
              <w:rPr>
                <w:rFonts w:cs="Arial"/>
              </w:rPr>
            </w:pPr>
            <w:r w:rsidRPr="00345025">
              <w:rPr>
                <w:rFonts w:cs="Arial"/>
              </w:rPr>
              <w:t xml:space="preserve">Technical </w:t>
            </w:r>
            <w:r w:rsidR="004C1A67">
              <w:rPr>
                <w:rFonts w:cs="Arial"/>
              </w:rPr>
              <w:t>/ Quality of Product or Service</w:t>
            </w:r>
          </w:p>
        </w:tc>
        <w:tc>
          <w:tcPr>
            <w:tcW w:w="3690" w:type="dxa"/>
          </w:tcPr>
          <w:p w14:paraId="6663B3A0" w14:textId="6771E0E0" w:rsidR="00345025" w:rsidRPr="00345025" w:rsidRDefault="0009450B" w:rsidP="00CE779F">
            <w:pPr>
              <w:numPr>
                <w:ilvl w:val="0"/>
                <w:numId w:val="12"/>
              </w:numPr>
              <w:spacing w:before="120" w:after="120"/>
              <w:contextualSpacing/>
              <w:rPr>
                <w:rFonts w:cs="Arial"/>
              </w:rPr>
            </w:pPr>
            <w:r>
              <w:rPr>
                <w:rFonts w:cs="Arial"/>
              </w:rPr>
              <w:t>Demonstrates</w:t>
            </w:r>
            <w:r w:rsidRPr="00345025">
              <w:rPr>
                <w:rFonts w:cs="Arial"/>
              </w:rPr>
              <w:t xml:space="preserve">  </w:t>
            </w:r>
            <w:r w:rsidR="00345025" w:rsidRPr="00345025">
              <w:rPr>
                <w:rFonts w:cs="Arial"/>
              </w:rPr>
              <w:t>understanding of requirements</w:t>
            </w:r>
          </w:p>
          <w:p w14:paraId="19EEEB60" w14:textId="77777777" w:rsidR="00345025" w:rsidRPr="00345025" w:rsidRDefault="00345025" w:rsidP="00CE779F">
            <w:pPr>
              <w:numPr>
                <w:ilvl w:val="0"/>
                <w:numId w:val="12"/>
              </w:numPr>
              <w:spacing w:before="120" w:after="120"/>
              <w:contextualSpacing/>
              <w:rPr>
                <w:rFonts w:cs="Arial"/>
              </w:rPr>
            </w:pPr>
            <w:r w:rsidRPr="00345025">
              <w:rPr>
                <w:rFonts w:cs="Arial"/>
              </w:rPr>
              <w:t xml:space="preserve">Efficient and effective in meeting requirements </w:t>
            </w:r>
          </w:p>
          <w:p w14:paraId="52C616D4" w14:textId="0AF48472" w:rsidR="00345025" w:rsidRPr="00627FCE" w:rsidRDefault="004C1A67" w:rsidP="00627FCE">
            <w:pPr>
              <w:numPr>
                <w:ilvl w:val="0"/>
                <w:numId w:val="12"/>
              </w:numPr>
              <w:spacing w:before="120" w:after="120"/>
              <w:contextualSpacing/>
              <w:rPr>
                <w:rFonts w:cs="Arial"/>
              </w:rPr>
            </w:pPr>
            <w:r>
              <w:rPr>
                <w:rFonts w:cs="Arial"/>
              </w:rPr>
              <w:t xml:space="preserve">Provides </w:t>
            </w:r>
            <w:r w:rsidR="00345025" w:rsidRPr="00345025">
              <w:rPr>
                <w:rFonts w:cs="Arial"/>
              </w:rPr>
              <w:t>quality services/products</w:t>
            </w:r>
          </w:p>
        </w:tc>
        <w:tc>
          <w:tcPr>
            <w:tcW w:w="2430" w:type="dxa"/>
          </w:tcPr>
          <w:p w14:paraId="1466B12A" w14:textId="77777777" w:rsidR="00345025" w:rsidRPr="00345025" w:rsidRDefault="00345025" w:rsidP="00345025">
            <w:pPr>
              <w:rPr>
                <w:rFonts w:cs="Arial"/>
              </w:rPr>
            </w:pPr>
            <w:r w:rsidRPr="00345025">
              <w:rPr>
                <w:rFonts w:cs="Arial"/>
              </w:rPr>
              <w:t>Satisfactory or higher</w:t>
            </w:r>
          </w:p>
        </w:tc>
      </w:tr>
      <w:tr w:rsidR="00345025" w:rsidRPr="00345025" w14:paraId="03678278" w14:textId="77777777" w:rsidTr="000C30BA">
        <w:trPr>
          <w:cantSplit/>
          <w:trHeight w:val="510"/>
        </w:trPr>
        <w:tc>
          <w:tcPr>
            <w:tcW w:w="2610" w:type="dxa"/>
          </w:tcPr>
          <w:p w14:paraId="27227C32" w14:textId="77777777" w:rsidR="00345025" w:rsidRPr="00345025" w:rsidRDefault="00345025" w:rsidP="00CE779F">
            <w:pPr>
              <w:numPr>
                <w:ilvl w:val="0"/>
                <w:numId w:val="18"/>
              </w:numPr>
              <w:spacing w:before="120" w:after="60"/>
              <w:contextualSpacing/>
              <w:rPr>
                <w:rFonts w:cs="Arial"/>
              </w:rPr>
            </w:pPr>
            <w:r w:rsidRPr="00345025">
              <w:rPr>
                <w:rFonts w:cs="Arial"/>
              </w:rPr>
              <w:t>Project Milestones and Schedule</w:t>
            </w:r>
          </w:p>
        </w:tc>
        <w:tc>
          <w:tcPr>
            <w:tcW w:w="3690" w:type="dxa"/>
          </w:tcPr>
          <w:p w14:paraId="265A777E" w14:textId="77777777" w:rsidR="00345025" w:rsidRPr="00345025" w:rsidRDefault="00345025" w:rsidP="00CE779F">
            <w:pPr>
              <w:numPr>
                <w:ilvl w:val="0"/>
                <w:numId w:val="15"/>
              </w:numPr>
              <w:spacing w:before="120" w:after="120"/>
              <w:contextualSpacing/>
              <w:rPr>
                <w:rFonts w:cs="Arial"/>
              </w:rPr>
            </w:pPr>
            <w:r w:rsidRPr="00345025">
              <w:rPr>
                <w:rFonts w:cs="Arial"/>
              </w:rPr>
              <w:t xml:space="preserve">Products completed, reviewed, delivered in </w:t>
            </w:r>
            <w:r w:rsidR="00C92D5A">
              <w:rPr>
                <w:rFonts w:cs="Arial"/>
              </w:rPr>
              <w:t>accordance with the established schedule</w:t>
            </w:r>
          </w:p>
          <w:p w14:paraId="77A6D38B" w14:textId="77777777" w:rsidR="00345025" w:rsidRPr="00345025" w:rsidRDefault="00345025" w:rsidP="00CE779F">
            <w:pPr>
              <w:numPr>
                <w:ilvl w:val="0"/>
                <w:numId w:val="15"/>
              </w:numPr>
              <w:spacing w:before="120" w:after="120"/>
              <w:contextualSpacing/>
              <w:rPr>
                <w:rFonts w:cs="Arial"/>
              </w:rPr>
            </w:pPr>
            <w:r w:rsidRPr="00345025">
              <w:rPr>
                <w:rFonts w:cs="Arial"/>
              </w:rPr>
              <w:t>Notifies customer in advance of potential problems</w:t>
            </w:r>
          </w:p>
        </w:tc>
        <w:tc>
          <w:tcPr>
            <w:tcW w:w="2430" w:type="dxa"/>
          </w:tcPr>
          <w:p w14:paraId="560E733B" w14:textId="77777777" w:rsidR="00345025" w:rsidRPr="00345025" w:rsidRDefault="00345025" w:rsidP="00345025">
            <w:pPr>
              <w:rPr>
                <w:rFonts w:cs="Arial"/>
              </w:rPr>
            </w:pPr>
            <w:r w:rsidRPr="00345025">
              <w:rPr>
                <w:rFonts w:cs="Arial"/>
              </w:rPr>
              <w:t>Satisfactory or higher</w:t>
            </w:r>
          </w:p>
        </w:tc>
      </w:tr>
      <w:tr w:rsidR="00345025" w:rsidRPr="00345025" w14:paraId="3A0ABC17" w14:textId="77777777" w:rsidTr="000C30BA">
        <w:trPr>
          <w:cantSplit/>
          <w:trHeight w:val="510"/>
        </w:trPr>
        <w:tc>
          <w:tcPr>
            <w:tcW w:w="2610" w:type="dxa"/>
          </w:tcPr>
          <w:p w14:paraId="3504D584" w14:textId="77777777" w:rsidR="00345025" w:rsidRPr="00345025" w:rsidRDefault="00C92D5A" w:rsidP="00CE779F">
            <w:pPr>
              <w:numPr>
                <w:ilvl w:val="0"/>
                <w:numId w:val="18"/>
              </w:numPr>
              <w:spacing w:before="120" w:after="60"/>
              <w:contextualSpacing/>
              <w:rPr>
                <w:rFonts w:cs="Arial"/>
              </w:rPr>
            </w:pPr>
            <w:r>
              <w:rPr>
                <w:rFonts w:cs="Arial"/>
              </w:rPr>
              <w:lastRenderedPageBreak/>
              <w:t>Cost &amp;</w:t>
            </w:r>
            <w:r w:rsidR="00345025" w:rsidRPr="00345025">
              <w:rPr>
                <w:rFonts w:cs="Arial"/>
              </w:rPr>
              <w:t xml:space="preserve"> Staffing</w:t>
            </w:r>
          </w:p>
        </w:tc>
        <w:tc>
          <w:tcPr>
            <w:tcW w:w="3690" w:type="dxa"/>
          </w:tcPr>
          <w:p w14:paraId="157FEAF8" w14:textId="21D4CAF0" w:rsidR="00345025" w:rsidRPr="00345025" w:rsidRDefault="00075A2F" w:rsidP="00CE779F">
            <w:pPr>
              <w:numPr>
                <w:ilvl w:val="0"/>
                <w:numId w:val="13"/>
              </w:numPr>
              <w:spacing w:before="120" w:after="120"/>
              <w:contextualSpacing/>
              <w:rPr>
                <w:rFonts w:cs="Arial"/>
              </w:rPr>
            </w:pPr>
            <w:r>
              <w:rPr>
                <w:rFonts w:cs="Arial"/>
              </w:rPr>
              <w:t>Level</w:t>
            </w:r>
            <w:r w:rsidRPr="00345025">
              <w:rPr>
                <w:rFonts w:cs="Arial"/>
              </w:rPr>
              <w:t xml:space="preserve"> </w:t>
            </w:r>
            <w:r w:rsidR="00345025" w:rsidRPr="00345025">
              <w:rPr>
                <w:rFonts w:cs="Arial"/>
              </w:rPr>
              <w:t>of expertise</w:t>
            </w:r>
            <w:r w:rsidR="00C92D5A">
              <w:rPr>
                <w:rFonts w:cs="Arial"/>
              </w:rPr>
              <w:t xml:space="preserve"> and staffing appropriate</w:t>
            </w:r>
          </w:p>
          <w:p w14:paraId="6765E08B" w14:textId="77777777" w:rsidR="00345025" w:rsidRDefault="00345025" w:rsidP="00CE779F">
            <w:pPr>
              <w:numPr>
                <w:ilvl w:val="0"/>
                <w:numId w:val="13"/>
              </w:numPr>
              <w:spacing w:before="120" w:after="120"/>
              <w:contextualSpacing/>
              <w:rPr>
                <w:rFonts w:cs="Arial"/>
              </w:rPr>
            </w:pPr>
            <w:r w:rsidRPr="00345025">
              <w:rPr>
                <w:rFonts w:cs="Arial"/>
              </w:rPr>
              <w:t>Personnel possess necessary knowledge, skills and abilities to perform tasks</w:t>
            </w:r>
          </w:p>
          <w:p w14:paraId="4A641408" w14:textId="77777777" w:rsidR="00C92D5A" w:rsidRPr="00345025" w:rsidRDefault="00C92D5A" w:rsidP="007D46F6">
            <w:pPr>
              <w:spacing w:before="120" w:after="120"/>
              <w:ind w:left="720"/>
              <w:contextualSpacing/>
              <w:rPr>
                <w:rFonts w:cs="Arial"/>
              </w:rPr>
            </w:pPr>
          </w:p>
        </w:tc>
        <w:tc>
          <w:tcPr>
            <w:tcW w:w="2430" w:type="dxa"/>
          </w:tcPr>
          <w:p w14:paraId="7C614115" w14:textId="77777777" w:rsidR="00345025" w:rsidRPr="00345025" w:rsidRDefault="00345025" w:rsidP="00345025">
            <w:pPr>
              <w:rPr>
                <w:rFonts w:cs="Arial"/>
              </w:rPr>
            </w:pPr>
            <w:r w:rsidRPr="00345025">
              <w:rPr>
                <w:rFonts w:cs="Arial"/>
              </w:rPr>
              <w:t>Satisfactory or higher</w:t>
            </w:r>
          </w:p>
        </w:tc>
      </w:tr>
      <w:tr w:rsidR="00345025" w:rsidRPr="00345025" w14:paraId="4361AA96" w14:textId="77777777" w:rsidTr="000C30BA">
        <w:trPr>
          <w:cantSplit/>
          <w:trHeight w:val="510"/>
        </w:trPr>
        <w:tc>
          <w:tcPr>
            <w:tcW w:w="2610" w:type="dxa"/>
          </w:tcPr>
          <w:p w14:paraId="48DE82C4" w14:textId="77777777" w:rsidR="00345025" w:rsidRPr="00345025" w:rsidRDefault="00C92D5A" w:rsidP="00CE779F">
            <w:pPr>
              <w:numPr>
                <w:ilvl w:val="0"/>
                <w:numId w:val="18"/>
              </w:numPr>
              <w:spacing w:before="120" w:after="60"/>
              <w:contextualSpacing/>
              <w:rPr>
                <w:rFonts w:cs="Arial"/>
              </w:rPr>
            </w:pPr>
            <w:r>
              <w:rPr>
                <w:rFonts w:cs="Arial"/>
              </w:rPr>
              <w:t>Management</w:t>
            </w:r>
          </w:p>
        </w:tc>
        <w:tc>
          <w:tcPr>
            <w:tcW w:w="3690" w:type="dxa"/>
          </w:tcPr>
          <w:p w14:paraId="1B4B6CD3" w14:textId="77777777" w:rsidR="00345025" w:rsidRPr="00345025" w:rsidRDefault="00C92D5A" w:rsidP="00CE779F">
            <w:pPr>
              <w:numPr>
                <w:ilvl w:val="0"/>
                <w:numId w:val="14"/>
              </w:numPr>
              <w:spacing w:before="120" w:after="120"/>
              <w:contextualSpacing/>
              <w:rPr>
                <w:rFonts w:cs="Arial"/>
              </w:rPr>
            </w:pPr>
            <w:r>
              <w:rPr>
                <w:rFonts w:cs="Arial"/>
              </w:rPr>
              <w:t>Integration and coordination of all activities to execute effort</w:t>
            </w:r>
          </w:p>
        </w:tc>
        <w:tc>
          <w:tcPr>
            <w:tcW w:w="2430" w:type="dxa"/>
          </w:tcPr>
          <w:p w14:paraId="379AA967" w14:textId="77777777" w:rsidR="00345025" w:rsidRPr="00345025" w:rsidRDefault="00345025" w:rsidP="00345025">
            <w:pPr>
              <w:rPr>
                <w:rFonts w:cs="Arial"/>
              </w:rPr>
            </w:pPr>
            <w:r w:rsidRPr="00345025">
              <w:rPr>
                <w:rFonts w:cs="Arial"/>
              </w:rPr>
              <w:t>Satisfactory or higher</w:t>
            </w:r>
          </w:p>
        </w:tc>
      </w:tr>
    </w:tbl>
    <w:p w14:paraId="14DA11FD" w14:textId="77777777" w:rsidR="009E45A1" w:rsidRDefault="009E45A1" w:rsidP="000C2F41">
      <w:pPr>
        <w:pStyle w:val="NoSpacing"/>
      </w:pPr>
    </w:p>
    <w:p w14:paraId="0CF0D40E" w14:textId="77777777" w:rsidR="00B555AE" w:rsidRDefault="009E45A1" w:rsidP="000C2F41">
      <w:pPr>
        <w:pStyle w:val="NoSpacing"/>
      </w:pPr>
      <w:r w:rsidRPr="00D27760">
        <w:t xml:space="preserve">The </w:t>
      </w:r>
      <w:r w:rsidR="004C1A67">
        <w:t>COR</w:t>
      </w:r>
      <w:r w:rsidRPr="00D27760">
        <w:t xml:space="preserve"> will utilize a Quality Assurance Surveillance Plan (QASP) throughout the life of the </w:t>
      </w:r>
      <w:r w:rsidR="00E92487">
        <w:t>TO</w:t>
      </w:r>
      <w:r w:rsidRPr="00D27760">
        <w:t xml:space="preserve"> </w:t>
      </w:r>
      <w:proofErr w:type="spellStart"/>
      <w:r w:rsidRPr="00D27760">
        <w:t>to</w:t>
      </w:r>
      <w:proofErr w:type="spellEnd"/>
      <w:r w:rsidRPr="00D27760">
        <w:t xml:space="preserve"> ensure that the Contractor is performing the services required by this PWS in an acceptable </w:t>
      </w:r>
      <w:r w:rsidR="004C1A67">
        <w:t>level of performance</w:t>
      </w:r>
      <w:r w:rsidRPr="00D27760">
        <w:t xml:space="preserve">.  The </w:t>
      </w:r>
      <w:r>
        <w:t>Government</w:t>
      </w:r>
      <w:r w:rsidRPr="00D27760">
        <w:t xml:space="preserve"> reserves the right to alter or change the QASP at its own discretion.  A Performance </w:t>
      </w:r>
      <w:r>
        <w:t xml:space="preserve">Based Service Assessment </w:t>
      </w:r>
      <w:r w:rsidRPr="00D27760">
        <w:t xml:space="preserve">will be used </w:t>
      </w:r>
      <w:r w:rsidR="004C1A67">
        <w:t xml:space="preserve">by the COR </w:t>
      </w:r>
      <w:r w:rsidRPr="00D27760">
        <w:t xml:space="preserve">in </w:t>
      </w:r>
      <w:r w:rsidR="004C1A67">
        <w:t xml:space="preserve">accordance </w:t>
      </w:r>
      <w:r w:rsidRPr="00D27760">
        <w:t>with the QASP to</w:t>
      </w:r>
      <w:r w:rsidR="004C1A67">
        <w:t xml:space="preserve"> assess Contractor performance.</w:t>
      </w:r>
      <w:r w:rsidRPr="00D27760">
        <w:t xml:space="preserve"> </w:t>
      </w:r>
    </w:p>
    <w:p w14:paraId="0E03D8F5" w14:textId="77777777" w:rsidR="00A348DB" w:rsidRDefault="00A348DB" w:rsidP="00B555AE"/>
    <w:p w14:paraId="44A6E780" w14:textId="77777777" w:rsidR="00A348DB" w:rsidRDefault="004F41DE" w:rsidP="00F4522F">
      <w:pPr>
        <w:pStyle w:val="Heading2"/>
      </w:pPr>
      <w:bookmarkStart w:id="90" w:name="_Toc172548507"/>
      <w:r w:rsidRPr="00A348DB">
        <w:rPr>
          <w:caps w:val="0"/>
        </w:rPr>
        <w:t xml:space="preserve">SECTION 508 – </w:t>
      </w:r>
      <w:r w:rsidR="00DB5BE8">
        <w:rPr>
          <w:caps w:val="0"/>
        </w:rPr>
        <w:t>INFORMATION AND COMMUNICATION TECHNOLOGY (ICT) S</w:t>
      </w:r>
      <w:r w:rsidRPr="00A348DB">
        <w:rPr>
          <w:caps w:val="0"/>
        </w:rPr>
        <w:t>TANDARDS</w:t>
      </w:r>
      <w:bookmarkEnd w:id="90"/>
      <w:r w:rsidRPr="00A348DB">
        <w:rPr>
          <w:caps w:val="0"/>
        </w:rPr>
        <w:t xml:space="preserve"> </w:t>
      </w:r>
    </w:p>
    <w:p w14:paraId="12D9F095" w14:textId="79766E54" w:rsidR="00B87AA0" w:rsidRDefault="00B87AA0">
      <w:pPr>
        <w:ind w:firstLine="360"/>
        <w:rPr>
          <w:rFonts w:cs="Arial"/>
        </w:rPr>
      </w:pPr>
      <w:r>
        <w:rPr>
          <w:rFonts w:cs="Arial"/>
        </w:rPr>
        <w:t>Not Applicable</w:t>
      </w:r>
    </w:p>
    <w:p w14:paraId="77C3B5D7" w14:textId="77777777" w:rsidR="002D02FE" w:rsidRPr="00C66126" w:rsidRDefault="009C0248" w:rsidP="00C66126">
      <w:pPr>
        <w:pStyle w:val="Heading2"/>
        <w:rPr>
          <w:rStyle w:val="Emphasis"/>
          <w:b/>
          <w:i w:val="0"/>
        </w:rPr>
      </w:pPr>
      <w:bookmarkStart w:id="91" w:name="_Toc172548510"/>
      <w:r>
        <w:t>SHIPMENT OF HARDWARE OR EQUIPMENT</w:t>
      </w:r>
      <w:bookmarkEnd w:id="91"/>
    </w:p>
    <w:p w14:paraId="05D01690" w14:textId="763326B9" w:rsidR="009C0248" w:rsidRPr="00CE779F" w:rsidRDefault="00CE779F" w:rsidP="00CE779F">
      <w:pPr>
        <w:ind w:left="360"/>
        <w:rPr>
          <w:rStyle w:val="Emphasis"/>
          <w:b w:val="0"/>
          <w:bCs/>
          <w:i w:val="0"/>
          <w:iCs w:val="0"/>
          <w:color w:val="auto"/>
        </w:rPr>
      </w:pPr>
      <w:r w:rsidRPr="00CE779F">
        <w:rPr>
          <w:rStyle w:val="Emphasis"/>
          <w:b w:val="0"/>
          <w:bCs/>
          <w:i w:val="0"/>
          <w:iCs w:val="0"/>
          <w:color w:val="auto"/>
        </w:rPr>
        <w:t>Not Applicable.</w:t>
      </w:r>
    </w:p>
    <w:p w14:paraId="1AFE492A" w14:textId="77777777" w:rsidR="00A11197" w:rsidRDefault="00A11197" w:rsidP="00A11197">
      <w:pPr>
        <w:pStyle w:val="Heading2"/>
        <w:rPr>
          <w:caps w:val="0"/>
        </w:rPr>
      </w:pPr>
      <w:bookmarkStart w:id="92" w:name="_Toc172548511"/>
      <w:r>
        <w:t xml:space="preserve">ENTERPRISE </w:t>
      </w:r>
      <w:r>
        <w:rPr>
          <w:caps w:val="0"/>
        </w:rPr>
        <w:t>AND IT FRAMEWORK</w:t>
      </w:r>
      <w:bookmarkEnd w:id="92"/>
    </w:p>
    <w:p w14:paraId="74657D5D" w14:textId="7FA75EEF" w:rsidR="002947C9" w:rsidRDefault="0078516D" w:rsidP="005C412A">
      <w:pPr>
        <w:ind w:left="360"/>
        <w:rPr>
          <w:rStyle w:val="Emphasis"/>
        </w:rPr>
      </w:pPr>
      <w:r>
        <w:t>Not Applicable</w:t>
      </w:r>
    </w:p>
    <w:p w14:paraId="3DE423C5" w14:textId="15471993" w:rsidR="000055D9" w:rsidRDefault="000055D9" w:rsidP="00A36F39">
      <w:pPr>
        <w:pStyle w:val="Heading2"/>
        <w:rPr>
          <w:rStyle w:val="Emphasis"/>
          <w:rFonts w:cs="Arial"/>
          <w:b/>
          <w:i w:val="0"/>
          <w:iCs/>
          <w:color w:val="auto"/>
        </w:rPr>
      </w:pPr>
      <w:bookmarkStart w:id="93" w:name="_Toc172548513"/>
      <w:r>
        <w:rPr>
          <w:rStyle w:val="Emphasis"/>
          <w:rFonts w:cs="Arial"/>
          <w:b/>
          <w:i w:val="0"/>
          <w:iCs/>
          <w:color w:val="auto"/>
        </w:rPr>
        <w:t>INFORMATION TECHNOLOGY USING ENERGY-EFFICIENT PRODUCTS</w:t>
      </w:r>
      <w:bookmarkEnd w:id="93"/>
    </w:p>
    <w:p w14:paraId="14E7D602" w14:textId="25AB72AA" w:rsidR="000055D9" w:rsidRPr="00CE779F" w:rsidRDefault="000055D9" w:rsidP="005C412A">
      <w:pPr>
        <w:ind w:firstLine="360"/>
      </w:pPr>
      <w:r w:rsidRPr="00CE779F">
        <w:t>Not Applicable</w:t>
      </w:r>
    </w:p>
    <w:p w14:paraId="1D09B690" w14:textId="77777777" w:rsidR="000055D9" w:rsidRPr="000055D9" w:rsidRDefault="000055D9" w:rsidP="000055D9"/>
    <w:p w14:paraId="3675B2C5" w14:textId="77777777" w:rsidR="002D02FE" w:rsidRDefault="002D02FE">
      <w:pPr>
        <w:rPr>
          <w:rStyle w:val="Emphasis"/>
          <w:b w:val="0"/>
          <w:i w:val="0"/>
        </w:rPr>
      </w:pPr>
    </w:p>
    <w:p w14:paraId="5C5800F0" w14:textId="77777777" w:rsidR="00F600DC" w:rsidRPr="00B24A32" w:rsidRDefault="00F600DC">
      <w:pPr>
        <w:rPr>
          <w:rStyle w:val="Emphasis"/>
          <w:b w:val="0"/>
          <w:i w:val="0"/>
        </w:rPr>
      </w:pPr>
      <w:r w:rsidRPr="00B24A32">
        <w:rPr>
          <w:rStyle w:val="Emphasis"/>
          <w:b w:val="0"/>
          <w:i w:val="0"/>
        </w:rPr>
        <w:br w:type="page"/>
      </w:r>
    </w:p>
    <w:p w14:paraId="3728DB11" w14:textId="77777777" w:rsidR="00672CF1" w:rsidRDefault="00672CF1"/>
    <w:p w14:paraId="229912FB" w14:textId="77777777" w:rsidR="00CE779F" w:rsidRDefault="00CE779F" w:rsidP="00CE779F">
      <w:pPr>
        <w:pStyle w:val="Heading1"/>
        <w:numPr>
          <w:ilvl w:val="0"/>
          <w:numId w:val="0"/>
        </w:numPr>
        <w:ind w:left="720" w:hanging="720"/>
      </w:pPr>
      <w:bookmarkStart w:id="94" w:name="_Toc169853621"/>
      <w:bookmarkStart w:id="95" w:name="_Toc172548517"/>
      <w:r>
        <w:rPr>
          <w:caps w:val="0"/>
        </w:rPr>
        <w:t xml:space="preserve">ADDENDUM B – </w:t>
      </w:r>
      <w:r w:rsidRPr="006B4C62">
        <w:rPr>
          <w:caps w:val="0"/>
        </w:rPr>
        <w:t>VA INFORMATION AND INFORMATION SYSTEM SECURITY/PRIVACY LANGUAGE</w:t>
      </w:r>
      <w:bookmarkEnd w:id="94"/>
      <w:bookmarkEnd w:id="95"/>
    </w:p>
    <w:p w14:paraId="42CE2A28" w14:textId="41DFB86F" w:rsidR="005314E1" w:rsidRDefault="005314E1" w:rsidP="00CE779F">
      <w:pPr>
        <w:autoSpaceDE w:val="0"/>
        <w:autoSpaceDN w:val="0"/>
        <w:adjustRightInd w:val="0"/>
        <w:rPr>
          <w:rFonts w:cs="Arial"/>
          <w:i/>
          <w:color w:val="000000"/>
        </w:rPr>
      </w:pPr>
    </w:p>
    <w:p w14:paraId="3DFF5B3D" w14:textId="77777777" w:rsidR="00CE779F" w:rsidRDefault="00CE779F" w:rsidP="00CE779F">
      <w:pPr>
        <w:autoSpaceDE w:val="0"/>
        <w:autoSpaceDN w:val="0"/>
        <w:adjustRightInd w:val="0"/>
        <w:jc w:val="center"/>
        <w:rPr>
          <w:rFonts w:cs="Arial"/>
          <w:b/>
          <w:bCs/>
          <w:color w:val="000000"/>
        </w:rPr>
      </w:pPr>
    </w:p>
    <w:p w14:paraId="085BF58D" w14:textId="77777777" w:rsidR="00CE779F" w:rsidRDefault="00CE779F" w:rsidP="00CE779F">
      <w:pPr>
        <w:pStyle w:val="AppendixBheading"/>
      </w:pPr>
      <w:r w:rsidRPr="00AE0DAB">
        <w:t>GENERAL</w:t>
      </w:r>
    </w:p>
    <w:p w14:paraId="4AE7D327" w14:textId="77777777" w:rsidR="00CE779F" w:rsidRDefault="00CE779F" w:rsidP="00CE779F">
      <w:pPr>
        <w:pStyle w:val="NoSpacing"/>
      </w:pPr>
    </w:p>
    <w:p w14:paraId="3A9C4A19" w14:textId="77777777" w:rsidR="00CE779F" w:rsidRPr="006171F7" w:rsidRDefault="00CE779F" w:rsidP="00CE779F">
      <w:pPr>
        <w:pStyle w:val="NoSpacing"/>
        <w:rPr>
          <w:rFonts w:cs="Arial"/>
          <w:color w:val="000000"/>
        </w:rPr>
      </w:pPr>
      <w:r w:rsidRPr="006171F7">
        <w:rPr>
          <w:rFonts w:cs="Arial"/>
          <w:color w:val="000000"/>
        </w:rPr>
        <w:t>Contractors, Contractor personnel, Subcontractors, and Subcontractor personnel shall be subject to the same Federal laws, regulations, standards, and VA Directives and Handbooks as VA and VA personnel regarding information and information system security.</w:t>
      </w:r>
    </w:p>
    <w:p w14:paraId="18D36D23" w14:textId="77777777" w:rsidR="00CE779F" w:rsidRPr="006A48E5" w:rsidRDefault="00CE779F" w:rsidP="00CE779F">
      <w:pPr>
        <w:pStyle w:val="NoSpacing"/>
        <w:rPr>
          <w:rFonts w:cs="Arial"/>
          <w:color w:val="000000"/>
        </w:rPr>
      </w:pPr>
    </w:p>
    <w:p w14:paraId="020E9935" w14:textId="77777777" w:rsidR="00CE779F" w:rsidRDefault="00CE779F" w:rsidP="00CE779F">
      <w:pPr>
        <w:pStyle w:val="AppendixBheading"/>
      </w:pPr>
      <w:r w:rsidRPr="006A48E5">
        <w:t>ACCESS TO VA INFORMATION AND VA INFORMATION SYSTEMS</w:t>
      </w:r>
    </w:p>
    <w:p w14:paraId="0518304B" w14:textId="77777777" w:rsidR="00CE779F" w:rsidRPr="006A48E5" w:rsidRDefault="00CE779F" w:rsidP="00CE779F">
      <w:pPr>
        <w:pStyle w:val="NoSpacing"/>
      </w:pPr>
    </w:p>
    <w:p w14:paraId="0C015CE8" w14:textId="77777777" w:rsidR="00CE779F" w:rsidRDefault="00CE779F" w:rsidP="00CE779F">
      <w:pPr>
        <w:pStyle w:val="ListParagraph"/>
        <w:numPr>
          <w:ilvl w:val="1"/>
          <w:numId w:val="34"/>
        </w:numPr>
        <w:tabs>
          <w:tab w:val="left" w:pos="0"/>
        </w:tabs>
        <w:autoSpaceDE w:val="0"/>
        <w:autoSpaceDN w:val="0"/>
        <w:adjustRightInd w:val="0"/>
        <w:spacing w:before="0" w:after="0"/>
        <w:ind w:left="0" w:firstLine="288"/>
        <w:rPr>
          <w:color w:val="000000"/>
        </w:rPr>
      </w:pPr>
      <w:r w:rsidRPr="0047006F">
        <w:rPr>
          <w:color w:val="000000"/>
        </w:rPr>
        <w:t>A Contractor/Subcontractor shall request logical (technical) or physical access to VA information and VA information systems for their employees, Subcontractors, and affiliates only to the extent necessary to perform the services specified in the contract, agreement, or task order.</w:t>
      </w:r>
    </w:p>
    <w:p w14:paraId="2B55E878" w14:textId="77777777" w:rsidR="00CE779F" w:rsidRPr="0047006F" w:rsidRDefault="00CE779F" w:rsidP="00CE779F">
      <w:pPr>
        <w:pStyle w:val="NoSpacing"/>
      </w:pPr>
    </w:p>
    <w:p w14:paraId="19C41705" w14:textId="77777777" w:rsidR="00CE779F" w:rsidRDefault="00CE779F" w:rsidP="00CE779F">
      <w:pPr>
        <w:pStyle w:val="ListParagraph"/>
        <w:numPr>
          <w:ilvl w:val="1"/>
          <w:numId w:val="34"/>
        </w:numPr>
        <w:tabs>
          <w:tab w:val="left" w:pos="0"/>
        </w:tabs>
        <w:autoSpaceDE w:val="0"/>
        <w:autoSpaceDN w:val="0"/>
        <w:adjustRightInd w:val="0"/>
        <w:spacing w:before="0" w:after="0"/>
        <w:ind w:left="0" w:firstLine="288"/>
        <w:rPr>
          <w:color w:val="000000"/>
        </w:rPr>
      </w:pPr>
      <w:r w:rsidRPr="0047006F">
        <w:rPr>
          <w:color w:val="000000"/>
        </w:rPr>
        <w:t xml:space="preserve">All Contractors, Subcontractors, and third-party servicers and associates working with VA information are subject to the same investigative requirements as those of VA appointees or employees who have access to the same types of information. The level and process of background security investigations for Contractors must be in accordance with VA Directive and Handbook 0710, </w:t>
      </w:r>
      <w:r w:rsidRPr="0047006F">
        <w:rPr>
          <w:i/>
          <w:iCs/>
          <w:color w:val="000000"/>
        </w:rPr>
        <w:t>Personnel Suitability and Security Program</w:t>
      </w:r>
      <w:r w:rsidRPr="0047006F">
        <w:rPr>
          <w:color w:val="000000"/>
        </w:rPr>
        <w:t>. The Office for Operations, Security, and Preparedness is responsible for these policies and procedures.</w:t>
      </w:r>
    </w:p>
    <w:p w14:paraId="12B3DC15" w14:textId="77777777" w:rsidR="00CE779F" w:rsidRPr="0047006F" w:rsidRDefault="00CE779F" w:rsidP="00CE779F">
      <w:pPr>
        <w:pStyle w:val="NoSpacing"/>
      </w:pPr>
    </w:p>
    <w:p w14:paraId="190ECD20" w14:textId="77777777" w:rsidR="00CE779F" w:rsidRDefault="00CE779F" w:rsidP="00CE779F">
      <w:pPr>
        <w:numPr>
          <w:ilvl w:val="1"/>
          <w:numId w:val="34"/>
        </w:numPr>
        <w:tabs>
          <w:tab w:val="left" w:pos="0"/>
        </w:tabs>
        <w:autoSpaceDE w:val="0"/>
        <w:autoSpaceDN w:val="0"/>
        <w:adjustRightInd w:val="0"/>
        <w:ind w:left="0" w:firstLine="288"/>
        <w:rPr>
          <w:rFonts w:cs="Arial"/>
          <w:color w:val="000000"/>
        </w:rPr>
      </w:pPr>
      <w:r w:rsidRPr="0047006F">
        <w:rPr>
          <w:rFonts w:cs="Arial"/>
          <w:color w:val="000000"/>
        </w:rPr>
        <w:t>Contract personnel who require access to national security programs must have a valid security clearance. National Industrial Security Program (NISP) was established by Executive Order 12829 to ensure that cleared U.S. defense industry contract personnel safeguard the classified information in their possession while performing work on contracts, programs, bids, or research and development efforts. The Department of Veterans Affairs does not have a Memorandum of Agreement with Defense Security Service (DSS). Verification of a Security Clearance must be processed through the Special Security Officer located in the Planning and National Security Service within the Office of Operations, Security, and Preparedness.</w:t>
      </w:r>
    </w:p>
    <w:p w14:paraId="67E000A4" w14:textId="77777777" w:rsidR="00CE779F" w:rsidRDefault="00CE779F" w:rsidP="00CE779F">
      <w:pPr>
        <w:pStyle w:val="NoSpacing"/>
      </w:pPr>
    </w:p>
    <w:p w14:paraId="17858060" w14:textId="77777777" w:rsidR="00CE779F" w:rsidRDefault="00CE779F" w:rsidP="00CE779F">
      <w:pPr>
        <w:numPr>
          <w:ilvl w:val="1"/>
          <w:numId w:val="34"/>
        </w:numPr>
        <w:tabs>
          <w:tab w:val="left" w:pos="0"/>
        </w:tabs>
        <w:autoSpaceDE w:val="0"/>
        <w:autoSpaceDN w:val="0"/>
        <w:adjustRightInd w:val="0"/>
        <w:ind w:left="0" w:firstLine="288"/>
        <w:rPr>
          <w:rFonts w:cs="Arial"/>
          <w:color w:val="000000"/>
        </w:rPr>
      </w:pPr>
      <w:r w:rsidRPr="0047006F">
        <w:rPr>
          <w:rFonts w:cs="Arial"/>
          <w:color w:val="000000"/>
        </w:rPr>
        <w:t>Custom software development and outsourced operations must be located in the U.S. to the maximum extent practical. If such services are proposed to be performed abroad and are not disallowed by other VA policy or mandates</w:t>
      </w:r>
      <w:r w:rsidRPr="00AE41E5">
        <w:rPr>
          <w:rFonts w:cs="Arial"/>
          <w:color w:val="000000"/>
        </w:rPr>
        <w:t xml:space="preserve"> </w:t>
      </w:r>
      <w:r w:rsidRPr="00927377">
        <w:rPr>
          <w:rFonts w:cs="Arial"/>
          <w:color w:val="000000"/>
        </w:rPr>
        <w:t>(e.g. Business Associate Agreement</w:t>
      </w:r>
      <w:r>
        <w:rPr>
          <w:rFonts w:cs="Arial"/>
          <w:color w:val="000000"/>
        </w:rPr>
        <w:t>, Section 3G</w:t>
      </w:r>
      <w:r w:rsidRPr="00927377">
        <w:rPr>
          <w:rFonts w:cs="Arial"/>
          <w:color w:val="000000"/>
        </w:rPr>
        <w:t>)</w:t>
      </w:r>
      <w:r w:rsidRPr="0047006F">
        <w:rPr>
          <w:rFonts w:cs="Arial"/>
          <w:color w:val="000000"/>
        </w:rPr>
        <w:t xml:space="preserve">, the Contractor/Subcontractor must state where all non-U.S. services are provided and detail a security plan, deemed to be acceptable by VA, specifically to address mitigation of the resulting problems of communication, control, data protection, and so forth. Location within the U.S. may be an evaluation factor. </w:t>
      </w:r>
    </w:p>
    <w:p w14:paraId="779AB2D2" w14:textId="77777777" w:rsidR="00CE779F" w:rsidRPr="0047006F" w:rsidRDefault="00CE779F" w:rsidP="00CE779F">
      <w:pPr>
        <w:pStyle w:val="NoSpacing"/>
      </w:pPr>
    </w:p>
    <w:p w14:paraId="04CB1B3A" w14:textId="77777777" w:rsidR="00CE779F" w:rsidRDefault="00CE779F" w:rsidP="00CE779F">
      <w:pPr>
        <w:numPr>
          <w:ilvl w:val="1"/>
          <w:numId w:val="34"/>
        </w:numPr>
        <w:tabs>
          <w:tab w:val="left" w:pos="0"/>
        </w:tabs>
        <w:autoSpaceDE w:val="0"/>
        <w:autoSpaceDN w:val="0"/>
        <w:adjustRightInd w:val="0"/>
        <w:ind w:left="0" w:firstLine="288"/>
        <w:rPr>
          <w:rFonts w:cs="Arial"/>
          <w:color w:val="000000"/>
        </w:rPr>
      </w:pPr>
      <w:r w:rsidRPr="00C72E10">
        <w:rPr>
          <w:rFonts w:cs="Arial"/>
          <w:color w:val="000000"/>
        </w:rPr>
        <w:lastRenderedPageBreak/>
        <w:t xml:space="preserve">The </w:t>
      </w:r>
      <w:r>
        <w:rPr>
          <w:rFonts w:cs="Arial"/>
          <w:color w:val="000000"/>
        </w:rPr>
        <w:t>Contractor</w:t>
      </w:r>
      <w:r w:rsidRPr="00C72E10">
        <w:rPr>
          <w:rFonts w:cs="Arial"/>
          <w:color w:val="000000"/>
        </w:rPr>
        <w:t xml:space="preserve"> or </w:t>
      </w:r>
      <w:r>
        <w:rPr>
          <w:rFonts w:cs="Arial"/>
          <w:color w:val="000000"/>
        </w:rPr>
        <w:t>Subcontractor</w:t>
      </w:r>
      <w:r w:rsidRPr="00C72E10">
        <w:rPr>
          <w:rFonts w:cs="Arial"/>
          <w:color w:val="000000"/>
        </w:rPr>
        <w:t xml:space="preserve"> must notify the </w:t>
      </w:r>
      <w:r>
        <w:rPr>
          <w:rFonts w:cs="Arial"/>
          <w:color w:val="000000"/>
        </w:rPr>
        <w:t>CO</w:t>
      </w:r>
      <w:r w:rsidRPr="00C72E10">
        <w:rPr>
          <w:rFonts w:cs="Arial"/>
          <w:color w:val="000000"/>
        </w:rPr>
        <w:t xml:space="preserve"> immediately when an employee working on a VA system or with access to VA information is reassigned or leaves the </w:t>
      </w:r>
      <w:r>
        <w:rPr>
          <w:rFonts w:cs="Arial"/>
          <w:color w:val="000000"/>
        </w:rPr>
        <w:t>Contractor</w:t>
      </w:r>
      <w:r w:rsidRPr="00C72E10">
        <w:rPr>
          <w:rFonts w:cs="Arial"/>
          <w:color w:val="000000"/>
        </w:rPr>
        <w:t xml:space="preserve"> or </w:t>
      </w:r>
      <w:r>
        <w:rPr>
          <w:rFonts w:cs="Arial"/>
          <w:color w:val="000000"/>
        </w:rPr>
        <w:t>S</w:t>
      </w:r>
      <w:r w:rsidRPr="00C72E10">
        <w:rPr>
          <w:rFonts w:cs="Arial"/>
          <w:color w:val="000000"/>
        </w:rPr>
        <w:t xml:space="preserve">ubcontractor’s employ. The </w:t>
      </w:r>
      <w:r>
        <w:rPr>
          <w:rFonts w:cs="Arial"/>
          <w:color w:val="000000"/>
        </w:rPr>
        <w:t>CO</w:t>
      </w:r>
      <w:r w:rsidRPr="00C72E10">
        <w:rPr>
          <w:rFonts w:cs="Arial"/>
          <w:color w:val="000000"/>
        </w:rPr>
        <w:t xml:space="preserve"> must also be notified immediately by the </w:t>
      </w:r>
      <w:r>
        <w:rPr>
          <w:rFonts w:cs="Arial"/>
          <w:color w:val="000000"/>
        </w:rPr>
        <w:t>Contractor</w:t>
      </w:r>
      <w:r w:rsidRPr="00C72E10">
        <w:rPr>
          <w:rFonts w:cs="Arial"/>
          <w:color w:val="000000"/>
        </w:rPr>
        <w:t xml:space="preserve"> or </w:t>
      </w:r>
      <w:r>
        <w:rPr>
          <w:rFonts w:cs="Arial"/>
          <w:color w:val="000000"/>
        </w:rPr>
        <w:t>Subcontractor</w:t>
      </w:r>
      <w:r w:rsidRPr="00C72E10">
        <w:rPr>
          <w:rFonts w:cs="Arial"/>
          <w:color w:val="000000"/>
        </w:rPr>
        <w:t xml:space="preserve"> prior to an unfriendly termination.</w:t>
      </w:r>
    </w:p>
    <w:p w14:paraId="7EE03A23" w14:textId="77777777" w:rsidR="00CE779F" w:rsidRDefault="00CE779F" w:rsidP="00CE779F">
      <w:pPr>
        <w:pStyle w:val="NoSpacing"/>
      </w:pPr>
    </w:p>
    <w:p w14:paraId="7B234826" w14:textId="77777777" w:rsidR="00CE779F" w:rsidRDefault="00CE779F" w:rsidP="00CE779F">
      <w:pPr>
        <w:pStyle w:val="AppendixBheading"/>
      </w:pPr>
      <w:r w:rsidRPr="006A48E5">
        <w:t>VA INFORMATION CUSTODIAL LANGUAGE</w:t>
      </w:r>
    </w:p>
    <w:p w14:paraId="1393C854" w14:textId="77777777" w:rsidR="00CE779F" w:rsidRPr="006A48E5" w:rsidRDefault="00CE779F" w:rsidP="00CE779F">
      <w:pPr>
        <w:pStyle w:val="NoSpacing"/>
      </w:pPr>
    </w:p>
    <w:p w14:paraId="2778EEFF" w14:textId="77777777" w:rsidR="00CE779F" w:rsidRDefault="00CE779F" w:rsidP="00CE779F">
      <w:pPr>
        <w:pStyle w:val="ListParagraph"/>
        <w:numPr>
          <w:ilvl w:val="0"/>
          <w:numId w:val="35"/>
        </w:numPr>
        <w:autoSpaceDE w:val="0"/>
        <w:autoSpaceDN w:val="0"/>
        <w:adjustRightInd w:val="0"/>
        <w:spacing w:before="0" w:after="0"/>
        <w:ind w:left="0" w:firstLine="288"/>
        <w:rPr>
          <w:color w:val="000000"/>
        </w:rPr>
      </w:pPr>
      <w:r w:rsidRPr="0047006F">
        <w:rPr>
          <w:color w:val="000000"/>
        </w:rPr>
        <w:t>Information made available to the Contractor or Subcontractor by VA for the performance or administration of this contract or information developed by the Contractor/Subcontractor in performance or administration of the contract shall be used only for those purposes and shall not be used in any other way without the prior written agreement of VA. This clause expressly limits the Contractor/Subcontractor's rights to use data as described in Rights in Data - General, FAR 52.227-14(d) (1).</w:t>
      </w:r>
    </w:p>
    <w:p w14:paraId="6575741E" w14:textId="77777777" w:rsidR="00CE779F" w:rsidRDefault="00CE779F" w:rsidP="00CE779F">
      <w:pPr>
        <w:pStyle w:val="NoSpacing"/>
      </w:pPr>
    </w:p>
    <w:p w14:paraId="65F487AD" w14:textId="77777777" w:rsidR="00CE779F" w:rsidRPr="0047006F" w:rsidRDefault="00CE779F" w:rsidP="00CE779F">
      <w:pPr>
        <w:pStyle w:val="ListParagraph"/>
        <w:numPr>
          <w:ilvl w:val="0"/>
          <w:numId w:val="35"/>
        </w:numPr>
        <w:autoSpaceDE w:val="0"/>
        <w:autoSpaceDN w:val="0"/>
        <w:adjustRightInd w:val="0"/>
        <w:spacing w:before="0" w:after="0"/>
        <w:ind w:left="0" w:firstLine="288"/>
        <w:rPr>
          <w:color w:val="000000"/>
        </w:rPr>
      </w:pPr>
      <w:r w:rsidRPr="0047006F">
        <w:rPr>
          <w:color w:val="000000"/>
        </w:rPr>
        <w:t>VA information should not be co-mingled, if possible, with any other data on the Contractors/Subcontractor’s information systems or media storage systems in order to ensure VA requirements related to data protection and media sanitization can be met. If co-mingling must be allowed to meet the requirements of the business need, the Contractor must ensure that VA information is returned to VA or destroyed in accordance with VA’s sanitization requirements. VA reserves the right to conduct on-site inspections of Contractor and Subcontractor IT resources to ensure data security controls, separation of data and job duties, and destruction/media sanitization procedures are in compliance with VA directive requirements.</w:t>
      </w:r>
    </w:p>
    <w:p w14:paraId="7105DD73" w14:textId="77777777" w:rsidR="00CE779F" w:rsidRDefault="00CE779F" w:rsidP="00CE779F">
      <w:pPr>
        <w:pStyle w:val="NoSpacing"/>
      </w:pPr>
    </w:p>
    <w:p w14:paraId="090D6A4F" w14:textId="77777777" w:rsidR="00CE779F" w:rsidRDefault="00CE779F" w:rsidP="00CE779F">
      <w:pPr>
        <w:numPr>
          <w:ilvl w:val="0"/>
          <w:numId w:val="35"/>
        </w:numPr>
        <w:autoSpaceDE w:val="0"/>
        <w:autoSpaceDN w:val="0"/>
        <w:adjustRightInd w:val="0"/>
        <w:ind w:left="0" w:firstLine="288"/>
        <w:rPr>
          <w:rFonts w:cs="Arial"/>
          <w:color w:val="000000"/>
        </w:rPr>
      </w:pPr>
      <w:r w:rsidRPr="00C72E10">
        <w:rPr>
          <w:rFonts w:cs="Arial"/>
          <w:color w:val="000000"/>
        </w:rPr>
        <w:t xml:space="preserve">Prior to termination or completion of this contract, </w:t>
      </w:r>
      <w:r>
        <w:rPr>
          <w:rFonts w:cs="Arial"/>
          <w:color w:val="000000"/>
        </w:rPr>
        <w:t>Contractor/Subcontractor</w:t>
      </w:r>
      <w:r w:rsidRPr="00C72E10">
        <w:rPr>
          <w:rFonts w:cs="Arial"/>
          <w:color w:val="000000"/>
        </w:rPr>
        <w:t xml:space="preserve"> must not destroy information received from VA, or gathered/created by the </w:t>
      </w:r>
      <w:r>
        <w:rPr>
          <w:rFonts w:cs="Arial"/>
          <w:color w:val="000000"/>
        </w:rPr>
        <w:t>Contractor</w:t>
      </w:r>
      <w:r w:rsidRPr="00C72E10">
        <w:rPr>
          <w:rFonts w:cs="Arial"/>
          <w:color w:val="000000"/>
        </w:rPr>
        <w:t xml:space="preserve"> in the course of performing this contract without prior written approval by VA. Any data destruction done on behalf of VA by a </w:t>
      </w:r>
      <w:r>
        <w:rPr>
          <w:rFonts w:cs="Arial"/>
          <w:color w:val="000000"/>
        </w:rPr>
        <w:t>Contractor/Subcontractor</w:t>
      </w:r>
      <w:r w:rsidRPr="00C72E10">
        <w:rPr>
          <w:rFonts w:cs="Arial"/>
          <w:color w:val="000000"/>
        </w:rPr>
        <w:t xml:space="preserve"> must be done in accordance with National Archives and Records Administration (NARA) requirements as outlined in VA Directive 6300, </w:t>
      </w:r>
      <w:r w:rsidRPr="00C72E10">
        <w:rPr>
          <w:rFonts w:cs="Arial"/>
          <w:i/>
          <w:iCs/>
          <w:color w:val="000000"/>
        </w:rPr>
        <w:t xml:space="preserve">Records and Information Management </w:t>
      </w:r>
      <w:r w:rsidRPr="00C72E10">
        <w:rPr>
          <w:rFonts w:cs="Arial"/>
          <w:color w:val="000000"/>
        </w:rPr>
        <w:t xml:space="preserve">and its Handbook 6300.1 </w:t>
      </w:r>
      <w:r w:rsidRPr="00C72E10">
        <w:rPr>
          <w:rFonts w:cs="Arial"/>
          <w:i/>
          <w:iCs/>
          <w:color w:val="000000"/>
        </w:rPr>
        <w:t>Records Management Procedures</w:t>
      </w:r>
      <w:r w:rsidRPr="00C72E10">
        <w:rPr>
          <w:rFonts w:cs="Arial"/>
          <w:color w:val="000000"/>
        </w:rPr>
        <w:t xml:space="preserve">, applicable VA Records Control Schedules, and VA Handbook 6500.1, </w:t>
      </w:r>
      <w:r w:rsidRPr="00C72E10">
        <w:rPr>
          <w:rFonts w:cs="Arial"/>
          <w:i/>
          <w:iCs/>
          <w:color w:val="000000"/>
        </w:rPr>
        <w:t>Electronic Media Sanitization</w:t>
      </w:r>
      <w:r w:rsidRPr="00C72E10">
        <w:rPr>
          <w:rFonts w:cs="Arial"/>
          <w:color w:val="000000"/>
        </w:rPr>
        <w:t xml:space="preserve">. Self-certification by the </w:t>
      </w:r>
      <w:r>
        <w:rPr>
          <w:rFonts w:cs="Arial"/>
          <w:color w:val="000000"/>
        </w:rPr>
        <w:t>Contractor</w:t>
      </w:r>
      <w:r w:rsidRPr="00C72E10">
        <w:rPr>
          <w:rFonts w:cs="Arial"/>
          <w:color w:val="000000"/>
        </w:rPr>
        <w:t xml:space="preserve"> that the data destruction requirements above have been met must be sent to the VA </w:t>
      </w:r>
      <w:r>
        <w:rPr>
          <w:rFonts w:cs="Arial"/>
          <w:color w:val="000000"/>
        </w:rPr>
        <w:t>CO</w:t>
      </w:r>
      <w:r w:rsidRPr="00C72E10">
        <w:rPr>
          <w:rFonts w:cs="Arial"/>
          <w:color w:val="000000"/>
        </w:rPr>
        <w:t xml:space="preserve"> within 30 days of termination of the contract.</w:t>
      </w:r>
    </w:p>
    <w:p w14:paraId="62B410F8" w14:textId="77777777" w:rsidR="00CE779F" w:rsidRDefault="00CE779F" w:rsidP="00CE779F">
      <w:pPr>
        <w:pStyle w:val="NoSpacing"/>
      </w:pPr>
    </w:p>
    <w:p w14:paraId="30FBE3BE" w14:textId="77777777" w:rsidR="00CE779F" w:rsidRDefault="00CE779F" w:rsidP="00CE779F">
      <w:pPr>
        <w:numPr>
          <w:ilvl w:val="0"/>
          <w:numId w:val="35"/>
        </w:numPr>
        <w:autoSpaceDE w:val="0"/>
        <w:autoSpaceDN w:val="0"/>
        <w:adjustRightInd w:val="0"/>
        <w:ind w:left="0" w:firstLine="288"/>
        <w:rPr>
          <w:rFonts w:cs="Arial"/>
          <w:color w:val="000000"/>
        </w:rPr>
      </w:pPr>
      <w:r w:rsidRPr="00C72E10">
        <w:rPr>
          <w:rFonts w:cs="Arial"/>
          <w:color w:val="000000"/>
        </w:rPr>
        <w:t xml:space="preserve">The </w:t>
      </w:r>
      <w:r>
        <w:rPr>
          <w:rFonts w:cs="Arial"/>
          <w:color w:val="000000"/>
        </w:rPr>
        <w:t>Contractor/Subcontractor</w:t>
      </w:r>
      <w:r w:rsidRPr="00C72E10">
        <w:rPr>
          <w:rFonts w:cs="Arial"/>
          <w:color w:val="000000"/>
        </w:rPr>
        <w:t xml:space="preserve"> must receive, gather, store, back up, maintain, use, disclose and dispose of VA information only in compliance with the terms of the contract and applicable Federal and VA information confidentiality and security laws, regulations and policies. If Federal or VA information confidentiality and security laws, regulations and policies become applicable to VA information or information systems after execution of the contract, or if NIST issues or updates applicable FIPS or Special Publications (SP) after execution of this contract, the parties agree to negotiate in good faith to implement the information confidentiality and security laws, regulations and policies in this contract. </w:t>
      </w:r>
    </w:p>
    <w:p w14:paraId="4A5CCE35" w14:textId="77777777" w:rsidR="00CE779F" w:rsidRDefault="00CE779F" w:rsidP="00CE779F">
      <w:pPr>
        <w:pStyle w:val="NoSpacing"/>
      </w:pPr>
    </w:p>
    <w:p w14:paraId="655FAD74" w14:textId="77777777" w:rsidR="00CE779F" w:rsidRDefault="00CE779F" w:rsidP="00CE779F">
      <w:pPr>
        <w:numPr>
          <w:ilvl w:val="0"/>
          <w:numId w:val="35"/>
        </w:numPr>
        <w:autoSpaceDE w:val="0"/>
        <w:autoSpaceDN w:val="0"/>
        <w:adjustRightInd w:val="0"/>
        <w:ind w:left="0" w:firstLine="288"/>
        <w:rPr>
          <w:rFonts w:cs="Arial"/>
          <w:color w:val="000000"/>
        </w:rPr>
      </w:pPr>
      <w:r w:rsidRPr="00C72E10">
        <w:rPr>
          <w:rFonts w:cs="Arial"/>
          <w:color w:val="000000"/>
        </w:rPr>
        <w:lastRenderedPageBreak/>
        <w:t xml:space="preserve">The </w:t>
      </w:r>
      <w:r>
        <w:rPr>
          <w:rFonts w:cs="Arial"/>
          <w:color w:val="000000"/>
        </w:rPr>
        <w:t>Contractor/Subcontractor</w:t>
      </w:r>
      <w:r w:rsidRPr="00C72E10">
        <w:rPr>
          <w:rFonts w:cs="Arial"/>
          <w:color w:val="000000"/>
        </w:rPr>
        <w:t xml:space="preserve"> shall not make copies of VA information except as</w:t>
      </w:r>
      <w:r>
        <w:rPr>
          <w:rFonts w:cs="Arial"/>
          <w:color w:val="000000"/>
        </w:rPr>
        <w:t xml:space="preserve"> </w:t>
      </w:r>
      <w:r w:rsidRPr="00C72E10">
        <w:rPr>
          <w:rFonts w:cs="Arial"/>
          <w:color w:val="000000"/>
        </w:rPr>
        <w:t xml:space="preserve">authorized and necessary to perform the terms of the agreement or to preserve electronic information stored on </w:t>
      </w:r>
      <w:r>
        <w:rPr>
          <w:rFonts w:cs="Arial"/>
          <w:color w:val="000000"/>
        </w:rPr>
        <w:t>Contractor/Subcontractor</w:t>
      </w:r>
      <w:r w:rsidRPr="00C72E10">
        <w:rPr>
          <w:rFonts w:cs="Arial"/>
          <w:color w:val="000000"/>
        </w:rPr>
        <w:t xml:space="preserve"> electronic storage media for restoration in case any electronic equipment or data used by the </w:t>
      </w:r>
      <w:r>
        <w:rPr>
          <w:rFonts w:cs="Arial"/>
          <w:color w:val="000000"/>
        </w:rPr>
        <w:t>Contractor/Subcontractor</w:t>
      </w:r>
      <w:r w:rsidRPr="00C72E10">
        <w:rPr>
          <w:rFonts w:cs="Arial"/>
          <w:color w:val="000000"/>
        </w:rPr>
        <w:t xml:space="preserve"> needs to be restored to an operating state. If copies are made for restoration purposes, after the restoration is complete, the copies must be appropriately destroyed. </w:t>
      </w:r>
    </w:p>
    <w:p w14:paraId="228E320E" w14:textId="77777777" w:rsidR="00CE779F" w:rsidRDefault="00CE779F" w:rsidP="00CE779F">
      <w:pPr>
        <w:pStyle w:val="NoSpacing"/>
      </w:pPr>
    </w:p>
    <w:p w14:paraId="442300AD" w14:textId="77777777" w:rsidR="00CE779F" w:rsidRDefault="00CE779F" w:rsidP="00CE779F">
      <w:pPr>
        <w:numPr>
          <w:ilvl w:val="0"/>
          <w:numId w:val="35"/>
        </w:numPr>
        <w:autoSpaceDE w:val="0"/>
        <w:autoSpaceDN w:val="0"/>
        <w:adjustRightInd w:val="0"/>
        <w:ind w:left="0" w:firstLine="288"/>
        <w:rPr>
          <w:rFonts w:cs="Arial"/>
          <w:color w:val="000000"/>
        </w:rPr>
      </w:pPr>
      <w:r w:rsidRPr="00C72E10">
        <w:rPr>
          <w:rFonts w:cs="Arial"/>
          <w:color w:val="000000"/>
        </w:rPr>
        <w:t xml:space="preserve">If VA determines that the </w:t>
      </w:r>
      <w:r>
        <w:rPr>
          <w:rFonts w:cs="Arial"/>
          <w:color w:val="000000"/>
        </w:rPr>
        <w:t>Contractor</w:t>
      </w:r>
      <w:r w:rsidRPr="00C72E10">
        <w:rPr>
          <w:rFonts w:cs="Arial"/>
          <w:color w:val="000000"/>
        </w:rPr>
        <w:t xml:space="preserve"> has violated any of the information confidentiality,</w:t>
      </w:r>
      <w:r>
        <w:rPr>
          <w:rFonts w:cs="Arial"/>
          <w:color w:val="000000"/>
        </w:rPr>
        <w:t xml:space="preserve"> </w:t>
      </w:r>
      <w:r w:rsidRPr="00C72E10">
        <w:rPr>
          <w:rFonts w:cs="Arial"/>
          <w:color w:val="000000"/>
        </w:rPr>
        <w:t xml:space="preserve">privacy, and security provisions of the contract, it shall be sufficient grounds for VA to withhold payment to the </w:t>
      </w:r>
      <w:r>
        <w:rPr>
          <w:rFonts w:cs="Arial"/>
          <w:color w:val="000000"/>
        </w:rPr>
        <w:t>Contractor</w:t>
      </w:r>
      <w:r w:rsidRPr="00C72E10">
        <w:rPr>
          <w:rFonts w:cs="Arial"/>
          <w:color w:val="000000"/>
        </w:rPr>
        <w:t xml:space="preserve"> or third party or terminate the contract for default or terminate for cause under Federal Acquisition Regulation (FAR) part 12.</w:t>
      </w:r>
      <w:r>
        <w:rPr>
          <w:rFonts w:cs="Arial"/>
          <w:color w:val="000000"/>
        </w:rPr>
        <w:t xml:space="preserve"> </w:t>
      </w:r>
    </w:p>
    <w:p w14:paraId="0DDDD287" w14:textId="77777777" w:rsidR="00CE779F" w:rsidRDefault="00CE779F" w:rsidP="00CE779F">
      <w:pPr>
        <w:pStyle w:val="NoSpacing"/>
      </w:pPr>
    </w:p>
    <w:p w14:paraId="11E24B2E" w14:textId="77777777" w:rsidR="00CE779F" w:rsidRDefault="00CE779F" w:rsidP="00CE779F">
      <w:pPr>
        <w:numPr>
          <w:ilvl w:val="0"/>
          <w:numId w:val="35"/>
        </w:numPr>
        <w:autoSpaceDE w:val="0"/>
        <w:autoSpaceDN w:val="0"/>
        <w:adjustRightInd w:val="0"/>
        <w:ind w:left="0" w:firstLine="288"/>
        <w:rPr>
          <w:rFonts w:cs="Arial"/>
          <w:color w:val="000000"/>
        </w:rPr>
      </w:pPr>
      <w:r w:rsidRPr="00C72E10">
        <w:rPr>
          <w:rFonts w:cs="Arial"/>
          <w:color w:val="000000"/>
        </w:rPr>
        <w:t xml:space="preserve">If a VHA contract is terminated for cause, the associated </w:t>
      </w:r>
      <w:r>
        <w:rPr>
          <w:rFonts w:cs="Arial"/>
          <w:color w:val="000000"/>
        </w:rPr>
        <w:t>Business Associate Agreement (</w:t>
      </w:r>
      <w:r w:rsidRPr="00C72E10">
        <w:rPr>
          <w:rFonts w:cs="Arial"/>
          <w:color w:val="000000"/>
        </w:rPr>
        <w:t>BAA</w:t>
      </w:r>
      <w:r>
        <w:rPr>
          <w:rFonts w:cs="Arial"/>
          <w:color w:val="000000"/>
        </w:rPr>
        <w:t>)</w:t>
      </w:r>
      <w:r w:rsidRPr="00C72E10">
        <w:rPr>
          <w:rFonts w:cs="Arial"/>
          <w:color w:val="000000"/>
        </w:rPr>
        <w:t xml:space="preserve"> must also be terminated and appropriate actions taken in accordance with VHA </w:t>
      </w:r>
      <w:r>
        <w:rPr>
          <w:rFonts w:cs="Arial"/>
          <w:color w:val="000000"/>
        </w:rPr>
        <w:t>Directive</w:t>
      </w:r>
      <w:r w:rsidRPr="00C72E10">
        <w:rPr>
          <w:rFonts w:cs="Arial"/>
          <w:color w:val="000000"/>
        </w:rPr>
        <w:t xml:space="preserve"> 160</w:t>
      </w:r>
      <w:r>
        <w:rPr>
          <w:rFonts w:cs="Arial"/>
          <w:color w:val="000000"/>
        </w:rPr>
        <w:t>5</w:t>
      </w:r>
      <w:r w:rsidRPr="00C72E10">
        <w:rPr>
          <w:rFonts w:cs="Arial"/>
          <w:color w:val="000000"/>
        </w:rPr>
        <w:t>.0</w:t>
      </w:r>
      <w:r>
        <w:rPr>
          <w:rFonts w:cs="Arial"/>
          <w:color w:val="000000"/>
        </w:rPr>
        <w:t>5</w:t>
      </w:r>
      <w:r w:rsidRPr="00C72E10">
        <w:rPr>
          <w:rFonts w:cs="Arial"/>
          <w:color w:val="000000"/>
        </w:rPr>
        <w:t xml:space="preserve">, </w:t>
      </w:r>
      <w:r w:rsidRPr="00C72E10">
        <w:rPr>
          <w:rFonts w:cs="Arial"/>
          <w:i/>
          <w:iCs/>
          <w:color w:val="000000"/>
        </w:rPr>
        <w:t>Business Associate Agreements</w:t>
      </w:r>
      <w:r w:rsidRPr="00C72E10">
        <w:rPr>
          <w:rFonts w:cs="Arial"/>
          <w:color w:val="000000"/>
        </w:rPr>
        <w:t xml:space="preserve">. Absent an agreement to use or disclose protected health information, there is no business associate relationship. </w:t>
      </w:r>
    </w:p>
    <w:p w14:paraId="316AD7CA" w14:textId="77777777" w:rsidR="00CE779F" w:rsidRDefault="00CE779F" w:rsidP="00CE779F">
      <w:pPr>
        <w:pStyle w:val="NoSpacing"/>
      </w:pPr>
    </w:p>
    <w:p w14:paraId="6AE51D13" w14:textId="77777777" w:rsidR="00CE779F" w:rsidRDefault="00CE779F" w:rsidP="00CE779F">
      <w:pPr>
        <w:numPr>
          <w:ilvl w:val="0"/>
          <w:numId w:val="35"/>
        </w:numPr>
        <w:autoSpaceDE w:val="0"/>
        <w:autoSpaceDN w:val="0"/>
        <w:adjustRightInd w:val="0"/>
        <w:ind w:left="0" w:firstLine="288"/>
        <w:rPr>
          <w:rFonts w:cs="Arial"/>
          <w:color w:val="000000"/>
        </w:rPr>
      </w:pPr>
      <w:r w:rsidRPr="00C72E10">
        <w:rPr>
          <w:rFonts w:cs="Arial"/>
          <w:color w:val="000000"/>
        </w:rPr>
        <w:t xml:space="preserve">The </w:t>
      </w:r>
      <w:r>
        <w:rPr>
          <w:rFonts w:cs="Arial"/>
          <w:color w:val="000000"/>
        </w:rPr>
        <w:t>Contractor/Subcontractor</w:t>
      </w:r>
      <w:r w:rsidRPr="00C72E10">
        <w:rPr>
          <w:rFonts w:cs="Arial"/>
          <w:color w:val="000000"/>
        </w:rPr>
        <w:t xml:space="preserve"> must store, transport, or transmit VA sensitive information in an encrypted form, using VA-approved encryption tools that are, at a minimum, FIPS 140-2 validated.</w:t>
      </w:r>
    </w:p>
    <w:p w14:paraId="729940AF" w14:textId="77777777" w:rsidR="00CE779F" w:rsidRDefault="00CE779F" w:rsidP="00CE779F">
      <w:pPr>
        <w:pStyle w:val="NoSpacing"/>
        <w:rPr>
          <w:highlight w:val="yellow"/>
        </w:rPr>
      </w:pPr>
    </w:p>
    <w:p w14:paraId="7C53713B" w14:textId="77777777" w:rsidR="00CE779F" w:rsidRPr="00B03EDC" w:rsidRDefault="00CE779F" w:rsidP="00CE779F">
      <w:pPr>
        <w:numPr>
          <w:ilvl w:val="0"/>
          <w:numId w:val="35"/>
        </w:numPr>
        <w:autoSpaceDE w:val="0"/>
        <w:autoSpaceDN w:val="0"/>
        <w:adjustRightInd w:val="0"/>
        <w:ind w:left="0" w:firstLine="288"/>
        <w:rPr>
          <w:rFonts w:cs="Arial"/>
          <w:color w:val="000000"/>
        </w:rPr>
      </w:pPr>
      <w:r w:rsidRPr="00B03EDC">
        <w:rPr>
          <w:rFonts w:cs="Arial"/>
          <w:color w:val="000000"/>
        </w:rPr>
        <w:t>The Contractor/Subcontractor’s firewall and Web services security controls, if applicable, shall meet or exceed VA minimum requirements. VA Configuration Guidelines are available upon request.</w:t>
      </w:r>
    </w:p>
    <w:p w14:paraId="282BE7C9" w14:textId="77777777" w:rsidR="00CE779F" w:rsidRDefault="00CE779F" w:rsidP="00CE779F">
      <w:pPr>
        <w:pStyle w:val="NoSpacing"/>
      </w:pPr>
    </w:p>
    <w:p w14:paraId="3767CD88" w14:textId="77777777" w:rsidR="00CE779F" w:rsidRDefault="00CE779F" w:rsidP="00CE779F">
      <w:pPr>
        <w:numPr>
          <w:ilvl w:val="0"/>
          <w:numId w:val="35"/>
        </w:numPr>
        <w:autoSpaceDE w:val="0"/>
        <w:autoSpaceDN w:val="0"/>
        <w:adjustRightInd w:val="0"/>
        <w:ind w:left="0" w:firstLine="288"/>
        <w:rPr>
          <w:rFonts w:cs="Arial"/>
          <w:color w:val="000000"/>
        </w:rPr>
      </w:pPr>
      <w:r w:rsidRPr="00C72E10">
        <w:rPr>
          <w:rFonts w:cs="Arial"/>
          <w:color w:val="000000"/>
        </w:rPr>
        <w:t xml:space="preserve">Except for uses and disclosures of VA information authorized by this contract for performance of the contract, the </w:t>
      </w:r>
      <w:r>
        <w:rPr>
          <w:rFonts w:cs="Arial"/>
          <w:color w:val="000000"/>
        </w:rPr>
        <w:t>Contractor/Subcontractor</w:t>
      </w:r>
      <w:r w:rsidRPr="00C72E10">
        <w:rPr>
          <w:rFonts w:cs="Arial"/>
          <w:color w:val="000000"/>
        </w:rPr>
        <w:t xml:space="preserve"> may use and disclose VA information only in two other situations: (</w:t>
      </w:r>
      <w:proofErr w:type="spellStart"/>
      <w:r w:rsidRPr="00C72E10">
        <w:rPr>
          <w:rFonts w:cs="Arial"/>
          <w:color w:val="000000"/>
        </w:rPr>
        <w:t>i</w:t>
      </w:r>
      <w:proofErr w:type="spellEnd"/>
      <w:r w:rsidRPr="00C72E10">
        <w:rPr>
          <w:rFonts w:cs="Arial"/>
          <w:color w:val="000000"/>
        </w:rPr>
        <w:t xml:space="preserve">) in response to a qualifying order of a court of competent jurisdiction, or (ii) with VA prior written approval. The </w:t>
      </w:r>
      <w:r>
        <w:rPr>
          <w:rFonts w:cs="Arial"/>
          <w:color w:val="000000"/>
        </w:rPr>
        <w:t>Contractor/Subcontractor</w:t>
      </w:r>
      <w:r w:rsidRPr="00C72E10">
        <w:rPr>
          <w:rFonts w:cs="Arial"/>
          <w:color w:val="000000"/>
        </w:rPr>
        <w:t xml:space="preserve"> must refer all requests for, demands for production of, or inquiries about, VA information and information systems to the VA </w:t>
      </w:r>
      <w:r>
        <w:rPr>
          <w:rFonts w:cs="Arial"/>
          <w:color w:val="000000"/>
        </w:rPr>
        <w:t>CO</w:t>
      </w:r>
      <w:r w:rsidRPr="00C72E10">
        <w:rPr>
          <w:rFonts w:cs="Arial"/>
          <w:color w:val="000000"/>
        </w:rPr>
        <w:t xml:space="preserve"> for response.</w:t>
      </w:r>
    </w:p>
    <w:p w14:paraId="2444A723" w14:textId="77777777" w:rsidR="00CE779F" w:rsidRDefault="00CE779F" w:rsidP="00CE779F">
      <w:pPr>
        <w:pStyle w:val="NoSpacing"/>
      </w:pPr>
    </w:p>
    <w:p w14:paraId="78CC9D30" w14:textId="77777777" w:rsidR="00CE779F" w:rsidRDefault="00CE779F" w:rsidP="00CE779F">
      <w:pPr>
        <w:numPr>
          <w:ilvl w:val="0"/>
          <w:numId w:val="35"/>
        </w:numPr>
        <w:autoSpaceDE w:val="0"/>
        <w:autoSpaceDN w:val="0"/>
        <w:adjustRightInd w:val="0"/>
        <w:ind w:left="0" w:firstLine="288"/>
        <w:rPr>
          <w:rFonts w:cs="Arial"/>
          <w:color w:val="000000"/>
        </w:rPr>
      </w:pPr>
      <w:r w:rsidRPr="006A48E5">
        <w:rPr>
          <w:rFonts w:cs="Arial"/>
          <w:color w:val="000000"/>
        </w:rPr>
        <w:t xml:space="preserve">Notwithstanding the provision above, the </w:t>
      </w:r>
      <w:r>
        <w:rPr>
          <w:rFonts w:cs="Arial"/>
          <w:color w:val="000000"/>
        </w:rPr>
        <w:t>Contractor/Subcontractor</w:t>
      </w:r>
      <w:r w:rsidRPr="006A48E5">
        <w:rPr>
          <w:rFonts w:cs="Arial"/>
          <w:color w:val="000000"/>
        </w:rPr>
        <w:t xml:space="preserve"> shall not release VA</w:t>
      </w:r>
      <w:r>
        <w:rPr>
          <w:rFonts w:cs="Arial"/>
          <w:color w:val="000000"/>
        </w:rPr>
        <w:t xml:space="preserve"> </w:t>
      </w:r>
      <w:r w:rsidRPr="006A48E5">
        <w:rPr>
          <w:rFonts w:cs="Arial"/>
          <w:color w:val="000000"/>
        </w:rPr>
        <w:t>records protected by Title 38 U.S.C. 5705, confidentiality of medical quality assurance records</w:t>
      </w:r>
      <w:r>
        <w:rPr>
          <w:rFonts w:cs="Arial"/>
          <w:color w:val="000000"/>
        </w:rPr>
        <w:t xml:space="preserve"> </w:t>
      </w:r>
      <w:r w:rsidRPr="006A48E5">
        <w:rPr>
          <w:rFonts w:cs="Arial"/>
          <w:color w:val="000000"/>
        </w:rPr>
        <w:t>and/or Title 38 U.S.C. 7332, confidentiality of certain health records pertaining to drug</w:t>
      </w:r>
      <w:r>
        <w:rPr>
          <w:rFonts w:cs="Arial"/>
          <w:color w:val="000000"/>
        </w:rPr>
        <w:t xml:space="preserve"> </w:t>
      </w:r>
      <w:r w:rsidRPr="006A48E5">
        <w:rPr>
          <w:rFonts w:cs="Arial"/>
          <w:color w:val="000000"/>
        </w:rPr>
        <w:t>addiction, sickle cell anemia, alcoholism or alcohol abuse, or infection with human</w:t>
      </w:r>
      <w:r>
        <w:rPr>
          <w:rFonts w:cs="Arial"/>
          <w:color w:val="000000"/>
        </w:rPr>
        <w:t xml:space="preserve"> </w:t>
      </w:r>
      <w:r w:rsidRPr="006A48E5">
        <w:rPr>
          <w:rFonts w:cs="Arial"/>
          <w:color w:val="000000"/>
        </w:rPr>
        <w:t xml:space="preserve">immunodeficiency virus. If the </w:t>
      </w:r>
      <w:r>
        <w:rPr>
          <w:rFonts w:cs="Arial"/>
          <w:color w:val="000000"/>
        </w:rPr>
        <w:t>Contractor/Subcontractor</w:t>
      </w:r>
      <w:r w:rsidRPr="006A48E5">
        <w:rPr>
          <w:rFonts w:cs="Arial"/>
          <w:color w:val="000000"/>
        </w:rPr>
        <w:t xml:space="preserve"> is in receipt of a court order or other</w:t>
      </w:r>
      <w:r>
        <w:rPr>
          <w:rFonts w:cs="Arial"/>
          <w:color w:val="000000"/>
        </w:rPr>
        <w:t xml:space="preserve"> </w:t>
      </w:r>
      <w:r w:rsidRPr="006A48E5">
        <w:rPr>
          <w:rFonts w:cs="Arial"/>
          <w:color w:val="000000"/>
        </w:rPr>
        <w:t xml:space="preserve">requests for the above-mentioned information, that </w:t>
      </w:r>
      <w:r>
        <w:rPr>
          <w:rFonts w:cs="Arial"/>
          <w:color w:val="000000"/>
        </w:rPr>
        <w:t>Contractor/Subcontractor</w:t>
      </w:r>
      <w:r w:rsidRPr="006A48E5">
        <w:rPr>
          <w:rFonts w:cs="Arial"/>
          <w:color w:val="000000"/>
        </w:rPr>
        <w:t xml:space="preserve"> shall immediately</w:t>
      </w:r>
      <w:r>
        <w:rPr>
          <w:rFonts w:cs="Arial"/>
          <w:color w:val="000000"/>
        </w:rPr>
        <w:t xml:space="preserve"> </w:t>
      </w:r>
      <w:r w:rsidRPr="006A48E5">
        <w:rPr>
          <w:rFonts w:cs="Arial"/>
          <w:color w:val="000000"/>
        </w:rPr>
        <w:t xml:space="preserve">refer such court orders or other requests to the VA </w:t>
      </w:r>
      <w:r>
        <w:rPr>
          <w:rFonts w:cs="Arial"/>
          <w:color w:val="000000"/>
        </w:rPr>
        <w:t>CO</w:t>
      </w:r>
      <w:r w:rsidRPr="006A48E5">
        <w:rPr>
          <w:rFonts w:cs="Arial"/>
          <w:color w:val="000000"/>
        </w:rPr>
        <w:t xml:space="preserve"> for response.</w:t>
      </w:r>
    </w:p>
    <w:p w14:paraId="5CB73279" w14:textId="77777777" w:rsidR="00CE779F" w:rsidRDefault="00CE779F" w:rsidP="00CE779F">
      <w:pPr>
        <w:pStyle w:val="NoSpacing"/>
      </w:pPr>
    </w:p>
    <w:p w14:paraId="7B18257E" w14:textId="77777777" w:rsidR="00CE779F" w:rsidRDefault="00CE779F" w:rsidP="00CE779F">
      <w:pPr>
        <w:numPr>
          <w:ilvl w:val="0"/>
          <w:numId w:val="35"/>
        </w:numPr>
        <w:autoSpaceDE w:val="0"/>
        <w:autoSpaceDN w:val="0"/>
        <w:adjustRightInd w:val="0"/>
        <w:ind w:left="0" w:firstLine="288"/>
        <w:rPr>
          <w:rFonts w:cs="Arial"/>
          <w:color w:val="000000"/>
        </w:rPr>
      </w:pPr>
      <w:r w:rsidRPr="00C72E10">
        <w:rPr>
          <w:rFonts w:cs="Arial"/>
          <w:color w:val="000000"/>
        </w:rPr>
        <w:t xml:space="preserve">For service that involves the storage, generating, transmitting, or exchanging of VA sensitive information but does not require </w:t>
      </w:r>
      <w:r>
        <w:rPr>
          <w:rFonts w:cs="Arial"/>
          <w:color w:val="000000"/>
        </w:rPr>
        <w:t>Assessment and Authorization (A</w:t>
      </w:r>
      <w:r w:rsidRPr="00C72E10">
        <w:rPr>
          <w:rFonts w:cs="Arial"/>
          <w:color w:val="000000"/>
        </w:rPr>
        <w:t>&amp;A</w:t>
      </w:r>
      <w:r>
        <w:rPr>
          <w:rFonts w:cs="Arial"/>
          <w:color w:val="000000"/>
        </w:rPr>
        <w:t>)</w:t>
      </w:r>
      <w:r w:rsidRPr="00C72E10">
        <w:rPr>
          <w:rFonts w:cs="Arial"/>
          <w:color w:val="000000"/>
        </w:rPr>
        <w:t xml:space="preserve"> or a </w:t>
      </w:r>
      <w:r>
        <w:t>Memorandum of Understanding-Interconnection Security Agreement (</w:t>
      </w:r>
      <w:r w:rsidRPr="00C72E10">
        <w:rPr>
          <w:rFonts w:cs="Arial"/>
          <w:color w:val="000000"/>
        </w:rPr>
        <w:t>MOU-ISA</w:t>
      </w:r>
      <w:r>
        <w:rPr>
          <w:rFonts w:cs="Arial"/>
          <w:color w:val="000000"/>
        </w:rPr>
        <w:t>)</w:t>
      </w:r>
      <w:r w:rsidRPr="00C72E10">
        <w:rPr>
          <w:rFonts w:cs="Arial"/>
          <w:color w:val="000000"/>
        </w:rPr>
        <w:t xml:space="preserve"> for </w:t>
      </w:r>
      <w:r w:rsidRPr="00C72E10">
        <w:rPr>
          <w:rFonts w:cs="Arial"/>
          <w:color w:val="000000"/>
        </w:rPr>
        <w:lastRenderedPageBreak/>
        <w:t xml:space="preserve">system interconnection, the </w:t>
      </w:r>
      <w:r>
        <w:rPr>
          <w:rFonts w:cs="Arial"/>
          <w:color w:val="000000"/>
        </w:rPr>
        <w:t>Contractor/Subcontractor</w:t>
      </w:r>
      <w:r w:rsidRPr="00C72E10">
        <w:rPr>
          <w:rFonts w:cs="Arial"/>
          <w:color w:val="000000"/>
        </w:rPr>
        <w:t xml:space="preserve"> must complete a Contractor Security Control Assessment (CSCA) on a yearly basis and provide it to the </w:t>
      </w:r>
      <w:r>
        <w:rPr>
          <w:rFonts w:cs="Arial"/>
          <w:color w:val="000000"/>
        </w:rPr>
        <w:t>COR</w:t>
      </w:r>
      <w:r w:rsidRPr="00C72E10">
        <w:rPr>
          <w:rFonts w:cs="Arial"/>
          <w:color w:val="000000"/>
        </w:rPr>
        <w:t>.</w:t>
      </w:r>
    </w:p>
    <w:p w14:paraId="6863554C" w14:textId="77777777" w:rsidR="00CE779F" w:rsidRPr="00C72E10" w:rsidRDefault="00CE779F" w:rsidP="00CE779F">
      <w:pPr>
        <w:pStyle w:val="NoSpacing"/>
      </w:pPr>
    </w:p>
    <w:p w14:paraId="45CC2EA2" w14:textId="77777777" w:rsidR="00CE779F" w:rsidRDefault="00CE779F" w:rsidP="00CE779F">
      <w:pPr>
        <w:pStyle w:val="NoSpacing"/>
      </w:pPr>
    </w:p>
    <w:p w14:paraId="4525D784" w14:textId="77777777" w:rsidR="00CE779F" w:rsidRDefault="00CE779F" w:rsidP="00CE779F">
      <w:pPr>
        <w:pStyle w:val="AppendixBheading"/>
      </w:pPr>
      <w:commentRangeStart w:id="96"/>
      <w:commentRangeStart w:id="97"/>
      <w:r w:rsidRPr="006A48E5">
        <w:t>INFORMATION SYSTEM DESIGN AND DEVELOPMENT</w:t>
      </w:r>
      <w:commentRangeEnd w:id="96"/>
      <w:r w:rsidR="000E54D9">
        <w:rPr>
          <w:rStyle w:val="CommentReference"/>
          <w:rFonts w:eastAsia="Times New Roman" w:cs="Times New Roman"/>
          <w:b w:val="0"/>
          <w:bCs w:val="0"/>
          <w:color w:val="auto"/>
          <w:kern w:val="22"/>
        </w:rPr>
        <w:commentReference w:id="96"/>
      </w:r>
      <w:commentRangeEnd w:id="97"/>
      <w:r w:rsidR="005314E1">
        <w:rPr>
          <w:rStyle w:val="CommentReference"/>
          <w:rFonts w:eastAsia="Times New Roman" w:cs="Times New Roman"/>
          <w:b w:val="0"/>
          <w:bCs w:val="0"/>
          <w:color w:val="auto"/>
          <w:kern w:val="22"/>
        </w:rPr>
        <w:commentReference w:id="97"/>
      </w:r>
    </w:p>
    <w:p w14:paraId="57C9B48D" w14:textId="77777777" w:rsidR="00CE779F" w:rsidRDefault="00CE779F" w:rsidP="00CE779F">
      <w:pPr>
        <w:pStyle w:val="NoSpacing"/>
        <w:rPr>
          <w:ins w:id="98" w:author="Rafael Richards" w:date="2024-07-28T23:28:00Z"/>
        </w:rPr>
      </w:pPr>
    </w:p>
    <w:p w14:paraId="20FF69B3" w14:textId="7FAD753C" w:rsidR="00FA07B6" w:rsidRDefault="00FA07B6" w:rsidP="00CE779F">
      <w:pPr>
        <w:pStyle w:val="NoSpacing"/>
        <w:rPr>
          <w:ins w:id="99" w:author="Rafael Richards" w:date="2024-07-28T23:29:00Z"/>
        </w:rPr>
      </w:pPr>
      <w:ins w:id="100" w:author="Rafael Richards" w:date="2024-07-28T23:28:00Z">
        <w:r>
          <w:t xml:space="preserve">Not Applicable. </w:t>
        </w:r>
      </w:ins>
    </w:p>
    <w:p w14:paraId="204DEE7F" w14:textId="06C4019B" w:rsidR="00FA07B6" w:rsidRPr="006A48E5" w:rsidDel="00AE08E0" w:rsidRDefault="00FA07B6" w:rsidP="00CE779F">
      <w:pPr>
        <w:pStyle w:val="NoSpacing"/>
        <w:rPr>
          <w:del w:id="101" w:author="Rafael Richards" w:date="2024-07-28T23:35:00Z"/>
        </w:rPr>
      </w:pPr>
    </w:p>
    <w:p w14:paraId="702057A4" w14:textId="36FE1C93" w:rsidR="00CE779F" w:rsidRPr="00545646" w:rsidDel="00AE08E0" w:rsidRDefault="00CE779F" w:rsidP="00CE779F">
      <w:pPr>
        <w:pStyle w:val="ListParagraph"/>
        <w:numPr>
          <w:ilvl w:val="0"/>
          <w:numId w:val="16"/>
        </w:numPr>
        <w:autoSpaceDE w:val="0"/>
        <w:autoSpaceDN w:val="0"/>
        <w:adjustRightInd w:val="0"/>
        <w:spacing w:before="0" w:after="0"/>
        <w:ind w:left="0" w:firstLine="360"/>
        <w:rPr>
          <w:del w:id="102" w:author="Rafael Richards" w:date="2024-07-28T23:35:00Z"/>
          <w:i/>
          <w:color w:val="000000"/>
        </w:rPr>
      </w:pPr>
      <w:del w:id="103" w:author="Rafael Richards" w:date="2024-07-28T23:35:00Z">
        <w:r w:rsidRPr="0047006F" w:rsidDel="00AE08E0">
          <w:rPr>
            <w:color w:val="000000"/>
          </w:rPr>
          <w:delText xml:space="preserve">Information systems that are designed or developed for or on behalf of VA at non-VA facilities shall comply with all VA directives developed in accordance with FISMA, HIPAA, NIST, and related VA security and privacy control requirements for Federal information systems. This includes standards for the protection of electronic PHI, outlined in 45 C.F.R. Part 164, Subpart C, information and system security categorization level designations in accordance with FIPS 199 and FIPS 200 with implementation of all baseline security controls commensurate with the FIPS 199 system security categorization (reference VA Handbook 6500, </w:delText>
        </w:r>
        <w:r w:rsidRPr="00545646" w:rsidDel="00AE08E0">
          <w:rPr>
            <w:i/>
            <w:color w:val="000000"/>
          </w:rPr>
          <w:delText>Risk Management Framework for VA Information Systems – Tier 3: VA Information Security Program</w:delText>
        </w:r>
        <w:r w:rsidRPr="003B64C5" w:rsidDel="00AE08E0">
          <w:rPr>
            <w:color w:val="000000"/>
          </w:rPr>
          <w:delText>, and the TIC Reference Architecture</w:delText>
        </w:r>
        <w:r w:rsidRPr="0047006F" w:rsidDel="00AE08E0">
          <w:rPr>
            <w:color w:val="000000"/>
          </w:rPr>
          <w:delText xml:space="preserve">). During the development cycle a Privacy Impact Assessment (PIA) must be completed, provided to the </w:delText>
        </w:r>
        <w:r w:rsidDel="00AE08E0">
          <w:rPr>
            <w:color w:val="000000"/>
          </w:rPr>
          <w:delText>COR</w:delText>
        </w:r>
        <w:r w:rsidRPr="0047006F" w:rsidDel="00AE08E0">
          <w:rPr>
            <w:color w:val="000000"/>
          </w:rPr>
          <w:delText xml:space="preserve">, and approved by the VA Privacy Service in accordance with Directive 6508, </w:delText>
        </w:r>
        <w:r w:rsidRPr="00545646" w:rsidDel="00AE08E0">
          <w:rPr>
            <w:i/>
            <w:color w:val="000000"/>
          </w:rPr>
          <w:delText>Implementation of Privacy Threshold Analysis and Privacy Impact Assessment.</w:delText>
        </w:r>
      </w:del>
    </w:p>
    <w:p w14:paraId="23CF274A" w14:textId="4D9B09DE" w:rsidR="00CE779F" w:rsidRPr="0047006F" w:rsidDel="00AE08E0" w:rsidRDefault="00CE779F" w:rsidP="00CE779F">
      <w:pPr>
        <w:pStyle w:val="NoSpacing"/>
        <w:rPr>
          <w:del w:id="104" w:author="Rafael Richards" w:date="2024-07-28T23:35:00Z"/>
        </w:rPr>
      </w:pPr>
    </w:p>
    <w:p w14:paraId="5D230D56" w14:textId="24AE8E04" w:rsidR="00CE779F" w:rsidDel="00AE08E0" w:rsidRDefault="00CE779F" w:rsidP="00CE779F">
      <w:pPr>
        <w:numPr>
          <w:ilvl w:val="0"/>
          <w:numId w:val="16"/>
        </w:numPr>
        <w:autoSpaceDE w:val="0"/>
        <w:autoSpaceDN w:val="0"/>
        <w:adjustRightInd w:val="0"/>
        <w:ind w:left="0" w:firstLine="288"/>
        <w:rPr>
          <w:del w:id="105" w:author="Rafael Richards" w:date="2024-07-28T23:35:00Z"/>
          <w:rFonts w:cs="Arial"/>
          <w:color w:val="000000"/>
        </w:rPr>
      </w:pPr>
      <w:del w:id="106" w:author="Rafael Richards" w:date="2024-07-28T23:35:00Z">
        <w:r w:rsidRPr="005B0B62" w:rsidDel="00AE08E0">
          <w:rPr>
            <w:rFonts w:cs="Arial"/>
            <w:color w:val="000000"/>
          </w:rPr>
          <w:delText xml:space="preserve">The </w:delText>
        </w:r>
        <w:r w:rsidDel="00AE08E0">
          <w:rPr>
            <w:rFonts w:cs="Arial"/>
            <w:color w:val="000000"/>
          </w:rPr>
          <w:delText>Contractor/Subcontractor</w:delText>
        </w:r>
        <w:r w:rsidRPr="005B0B62" w:rsidDel="00AE08E0">
          <w:rPr>
            <w:rFonts w:cs="Arial"/>
            <w:color w:val="000000"/>
          </w:rPr>
          <w:delText xml:space="preserve"> shall certify to the </w:delText>
        </w:r>
        <w:r w:rsidDel="00AE08E0">
          <w:rPr>
            <w:rFonts w:cs="Arial"/>
            <w:color w:val="000000"/>
          </w:rPr>
          <w:delText>COR</w:delText>
        </w:r>
        <w:r w:rsidRPr="005B0B62" w:rsidDel="00AE08E0">
          <w:rPr>
            <w:rFonts w:cs="Arial"/>
            <w:color w:val="000000"/>
          </w:rPr>
          <w:delText xml:space="preserve"> that applications are fully functional and operate correctly as intended on systems using the VA Federal Desktop Core Configuration (FDCC), and the common security configuration guidelines provided by NIST or VA. This includes Internet Explorer </w:delText>
        </w:r>
        <w:r w:rsidDel="00AE08E0">
          <w:rPr>
            <w:rFonts w:cs="Arial"/>
            <w:color w:val="000000"/>
          </w:rPr>
          <w:delText>11</w:delText>
        </w:r>
        <w:r w:rsidRPr="005B0B62" w:rsidDel="00AE08E0">
          <w:rPr>
            <w:rFonts w:cs="Arial"/>
            <w:color w:val="000000"/>
          </w:rPr>
          <w:delText xml:space="preserve"> configured to operate on Windows </w:delText>
        </w:r>
        <w:r w:rsidDel="00AE08E0">
          <w:rPr>
            <w:rFonts w:cs="Arial"/>
            <w:color w:val="000000"/>
          </w:rPr>
          <w:delText xml:space="preserve">10 </w:delText>
        </w:r>
        <w:r w:rsidRPr="005B0B62" w:rsidDel="00AE08E0">
          <w:rPr>
            <w:rFonts w:cs="Arial"/>
            <w:color w:val="000000"/>
          </w:rPr>
          <w:delText>and future versions, as required.</w:delText>
        </w:r>
      </w:del>
    </w:p>
    <w:p w14:paraId="24C372B6" w14:textId="578B02D9" w:rsidR="00CE779F" w:rsidRPr="00C758AB" w:rsidDel="00AE08E0" w:rsidRDefault="00CE779F" w:rsidP="00CE779F">
      <w:pPr>
        <w:pStyle w:val="NoSpacing"/>
        <w:rPr>
          <w:del w:id="107" w:author="Rafael Richards" w:date="2024-07-28T23:35:00Z"/>
        </w:rPr>
      </w:pPr>
    </w:p>
    <w:p w14:paraId="79147B1E" w14:textId="1228A52B" w:rsidR="00CE779F" w:rsidDel="00AE08E0" w:rsidRDefault="00CE779F" w:rsidP="00CE779F">
      <w:pPr>
        <w:numPr>
          <w:ilvl w:val="0"/>
          <w:numId w:val="16"/>
        </w:numPr>
        <w:autoSpaceDE w:val="0"/>
        <w:autoSpaceDN w:val="0"/>
        <w:adjustRightInd w:val="0"/>
        <w:ind w:left="0" w:firstLine="288"/>
        <w:rPr>
          <w:del w:id="108" w:author="Rafael Richards" w:date="2024-07-28T23:35:00Z"/>
          <w:rFonts w:cs="Arial"/>
          <w:color w:val="000000"/>
        </w:rPr>
      </w:pPr>
      <w:del w:id="109" w:author="Rafael Richards" w:date="2024-07-28T23:35:00Z">
        <w:r w:rsidRPr="005B0B62" w:rsidDel="00AE08E0">
          <w:rPr>
            <w:rFonts w:cs="Arial"/>
            <w:color w:val="000000"/>
          </w:rPr>
          <w:delText>The standard installation, operation, maintenance, updating, and patching of software shall not alter the configuration settings from the VA approved and FDCC configuration. Information technology staff must also use the Windows Installer Service for installation to the default “program files” directory and silently install and uninstall.</w:delText>
        </w:r>
      </w:del>
    </w:p>
    <w:p w14:paraId="21C42749" w14:textId="3C5510A1" w:rsidR="00CE779F" w:rsidDel="00AE08E0" w:rsidRDefault="00CE779F" w:rsidP="00CE779F">
      <w:pPr>
        <w:pStyle w:val="NoSpacing"/>
        <w:rPr>
          <w:del w:id="110" w:author="Rafael Richards" w:date="2024-07-28T23:35:00Z"/>
        </w:rPr>
      </w:pPr>
    </w:p>
    <w:p w14:paraId="7D23D8E2" w14:textId="0D86297D" w:rsidR="00CE779F" w:rsidDel="00AE08E0" w:rsidRDefault="00CE779F" w:rsidP="00CE779F">
      <w:pPr>
        <w:numPr>
          <w:ilvl w:val="0"/>
          <w:numId w:val="16"/>
        </w:numPr>
        <w:autoSpaceDE w:val="0"/>
        <w:autoSpaceDN w:val="0"/>
        <w:adjustRightInd w:val="0"/>
        <w:ind w:left="0" w:firstLine="288"/>
        <w:rPr>
          <w:del w:id="111" w:author="Rafael Richards" w:date="2024-07-28T23:35:00Z"/>
          <w:rFonts w:cs="Arial"/>
          <w:color w:val="000000"/>
        </w:rPr>
      </w:pPr>
      <w:del w:id="112" w:author="Rafael Richards" w:date="2024-07-28T23:35:00Z">
        <w:r w:rsidRPr="005B0B62" w:rsidDel="00AE08E0">
          <w:rPr>
            <w:rFonts w:cs="Arial"/>
            <w:color w:val="000000"/>
          </w:rPr>
          <w:delText>Applications designed for normal end users shall run in the standard user context without elevated system administration privileges.</w:delText>
        </w:r>
      </w:del>
    </w:p>
    <w:p w14:paraId="63444D3C" w14:textId="6EF25349" w:rsidR="00CE779F" w:rsidDel="00AE08E0" w:rsidRDefault="00CE779F" w:rsidP="00CE779F">
      <w:pPr>
        <w:pStyle w:val="NoSpacing"/>
        <w:rPr>
          <w:del w:id="113" w:author="Rafael Richards" w:date="2024-07-28T23:35:00Z"/>
        </w:rPr>
      </w:pPr>
    </w:p>
    <w:p w14:paraId="4E53EFCE" w14:textId="67393398" w:rsidR="00CE779F" w:rsidDel="00AE08E0" w:rsidRDefault="00CE779F" w:rsidP="00CE779F">
      <w:pPr>
        <w:numPr>
          <w:ilvl w:val="0"/>
          <w:numId w:val="16"/>
        </w:numPr>
        <w:autoSpaceDE w:val="0"/>
        <w:autoSpaceDN w:val="0"/>
        <w:adjustRightInd w:val="0"/>
        <w:ind w:left="0" w:firstLine="288"/>
        <w:rPr>
          <w:del w:id="114" w:author="Rafael Richards" w:date="2024-07-28T23:35:00Z"/>
          <w:rFonts w:cs="Arial"/>
          <w:color w:val="000000"/>
        </w:rPr>
      </w:pPr>
      <w:del w:id="115" w:author="Rafael Richards" w:date="2024-07-28T23:35:00Z">
        <w:r w:rsidRPr="006A48E5" w:rsidDel="00AE08E0">
          <w:rPr>
            <w:rFonts w:cs="Arial"/>
            <w:color w:val="000000"/>
          </w:rPr>
          <w:delText>The security controls must be designed, developed, approved by VA, and implemented</w:delText>
        </w:r>
        <w:r w:rsidDel="00AE08E0">
          <w:rPr>
            <w:rFonts w:cs="Arial"/>
            <w:color w:val="000000"/>
          </w:rPr>
          <w:delText xml:space="preserve"> </w:delText>
        </w:r>
        <w:r w:rsidRPr="006A48E5" w:rsidDel="00AE08E0">
          <w:rPr>
            <w:rFonts w:cs="Arial"/>
            <w:color w:val="000000"/>
          </w:rPr>
          <w:delText>in accordance with the provisions of VA security system development life cycle as outlined in</w:delText>
        </w:r>
        <w:r w:rsidDel="00AE08E0">
          <w:rPr>
            <w:rFonts w:cs="Arial"/>
            <w:color w:val="000000"/>
          </w:rPr>
          <w:delText xml:space="preserve"> </w:delText>
        </w:r>
        <w:r w:rsidRPr="006A48E5" w:rsidDel="00AE08E0">
          <w:rPr>
            <w:rFonts w:cs="Arial"/>
            <w:color w:val="000000"/>
          </w:rPr>
          <w:delText xml:space="preserve">NIST Special Publication 800-37, </w:delText>
        </w:r>
        <w:r w:rsidRPr="006A48E5" w:rsidDel="00AE08E0">
          <w:rPr>
            <w:rFonts w:cs="Arial"/>
            <w:i/>
            <w:iCs/>
            <w:color w:val="000000"/>
          </w:rPr>
          <w:delText>Guide for Applying the Risk Management Framework to</w:delText>
        </w:r>
        <w:r w:rsidDel="00AE08E0">
          <w:rPr>
            <w:rFonts w:cs="Arial"/>
            <w:i/>
            <w:iCs/>
            <w:color w:val="000000"/>
          </w:rPr>
          <w:delText xml:space="preserve"> </w:delText>
        </w:r>
        <w:r w:rsidRPr="006A48E5" w:rsidDel="00AE08E0">
          <w:rPr>
            <w:rFonts w:cs="Arial"/>
            <w:i/>
            <w:iCs/>
            <w:color w:val="000000"/>
          </w:rPr>
          <w:delText>Federal Information Systems</w:delText>
        </w:r>
        <w:r w:rsidRPr="006A48E5" w:rsidDel="00AE08E0">
          <w:rPr>
            <w:rFonts w:cs="Arial"/>
            <w:color w:val="000000"/>
          </w:rPr>
          <w:delText>, VA Handbook 6500</w:delText>
        </w:r>
        <w:r w:rsidDel="00AE08E0">
          <w:rPr>
            <w:rFonts w:cs="Arial"/>
            <w:color w:val="000000"/>
          </w:rPr>
          <w:delText>,</w:delText>
        </w:r>
        <w:r w:rsidRPr="003B64C5" w:rsidDel="00AE08E0">
          <w:rPr>
            <w:rFonts w:cs="Arial"/>
            <w:i/>
            <w:iCs/>
            <w:color w:val="000000"/>
          </w:rPr>
          <w:delText xml:space="preserve"> Risk Management Framework for VA Information Systems – Tier 3:  VA Information</w:delText>
        </w:r>
        <w:r w:rsidDel="00AE08E0">
          <w:rPr>
            <w:rFonts w:cs="Arial"/>
            <w:color w:val="000000"/>
          </w:rPr>
          <w:delText xml:space="preserve"> </w:delText>
        </w:r>
        <w:r w:rsidRPr="006A48E5" w:rsidDel="00AE08E0">
          <w:rPr>
            <w:rFonts w:cs="Arial"/>
            <w:i/>
            <w:iCs/>
            <w:color w:val="000000"/>
          </w:rPr>
          <w:delText xml:space="preserve">Security Program </w:delText>
        </w:r>
        <w:r w:rsidRPr="006A48E5" w:rsidDel="00AE08E0">
          <w:rPr>
            <w:rFonts w:cs="Arial"/>
            <w:color w:val="000000"/>
          </w:rPr>
          <w:delText>and VA</w:delText>
        </w:r>
        <w:r w:rsidDel="00AE08E0">
          <w:rPr>
            <w:rFonts w:cs="Arial"/>
            <w:color w:val="000000"/>
          </w:rPr>
          <w:delText xml:space="preserve"> </w:delText>
        </w:r>
        <w:r w:rsidRPr="006A48E5" w:rsidDel="00AE08E0">
          <w:rPr>
            <w:rFonts w:cs="Arial"/>
            <w:color w:val="000000"/>
          </w:rPr>
          <w:delText xml:space="preserve">Handbook 6500.5, </w:delText>
        </w:r>
        <w:r w:rsidRPr="006A48E5" w:rsidDel="00AE08E0">
          <w:rPr>
            <w:rFonts w:cs="Arial"/>
            <w:i/>
            <w:iCs/>
            <w:color w:val="000000"/>
          </w:rPr>
          <w:delText>Incorporating Security and Privacy in System Development Lifecycle</w:delText>
        </w:r>
        <w:r w:rsidRPr="006A48E5" w:rsidDel="00AE08E0">
          <w:rPr>
            <w:rFonts w:cs="Arial"/>
            <w:color w:val="000000"/>
          </w:rPr>
          <w:delText>.</w:delText>
        </w:r>
      </w:del>
    </w:p>
    <w:p w14:paraId="05239917" w14:textId="187D2ECE" w:rsidR="00CE779F" w:rsidDel="00AE08E0" w:rsidRDefault="00CE779F" w:rsidP="00CE779F">
      <w:pPr>
        <w:pStyle w:val="NoSpacing"/>
        <w:rPr>
          <w:del w:id="116" w:author="Rafael Richards" w:date="2024-07-28T23:35:00Z"/>
        </w:rPr>
      </w:pPr>
    </w:p>
    <w:p w14:paraId="41B4C65F" w14:textId="3F8BC327" w:rsidR="00CE779F" w:rsidDel="00AE08E0" w:rsidRDefault="00CE779F" w:rsidP="00CE779F">
      <w:pPr>
        <w:numPr>
          <w:ilvl w:val="0"/>
          <w:numId w:val="16"/>
        </w:numPr>
        <w:autoSpaceDE w:val="0"/>
        <w:autoSpaceDN w:val="0"/>
        <w:adjustRightInd w:val="0"/>
        <w:ind w:left="0" w:firstLine="288"/>
        <w:rPr>
          <w:del w:id="117" w:author="Rafael Richards" w:date="2024-07-28T23:35:00Z"/>
          <w:rFonts w:cs="Arial"/>
          <w:color w:val="000000"/>
        </w:rPr>
      </w:pPr>
      <w:del w:id="118" w:author="Rafael Richards" w:date="2024-07-28T23:35:00Z">
        <w:r w:rsidRPr="005B0B62" w:rsidDel="00AE08E0">
          <w:rPr>
            <w:rFonts w:cs="Arial"/>
            <w:color w:val="000000"/>
          </w:rPr>
          <w:delText xml:space="preserve">The </w:delText>
        </w:r>
        <w:r w:rsidDel="00AE08E0">
          <w:rPr>
            <w:rFonts w:cs="Arial"/>
            <w:color w:val="000000"/>
          </w:rPr>
          <w:delText>Contractor/Subcontractor</w:delText>
        </w:r>
        <w:r w:rsidRPr="005B0B62" w:rsidDel="00AE08E0">
          <w:rPr>
            <w:rFonts w:cs="Arial"/>
            <w:color w:val="000000"/>
          </w:rPr>
          <w:delText xml:space="preserve"> is required to design, develop, or operate a System of Records Notice (SOR) on individuals to accomplish an agency function subject to the Privacy Act of 1974, (as amended), Public Law 93-579, December 31, 1974 (5 U.S.C. 552a) and applicable agency regulations. Violation of the Privacy Act may involve the imposition of criminal and civil penalties.</w:delText>
        </w:r>
      </w:del>
    </w:p>
    <w:p w14:paraId="4F2AFB22" w14:textId="6FCA948B" w:rsidR="00CE779F" w:rsidDel="00AE08E0" w:rsidRDefault="00CE779F" w:rsidP="00CE779F">
      <w:pPr>
        <w:pStyle w:val="NoSpacing"/>
        <w:rPr>
          <w:del w:id="119" w:author="Rafael Richards" w:date="2024-07-28T23:35:00Z"/>
        </w:rPr>
      </w:pPr>
    </w:p>
    <w:p w14:paraId="3EF13246" w14:textId="2FCF8628" w:rsidR="00CE779F" w:rsidDel="00AE08E0" w:rsidRDefault="00CE779F" w:rsidP="00CE779F">
      <w:pPr>
        <w:numPr>
          <w:ilvl w:val="0"/>
          <w:numId w:val="16"/>
        </w:numPr>
        <w:autoSpaceDE w:val="0"/>
        <w:autoSpaceDN w:val="0"/>
        <w:adjustRightInd w:val="0"/>
        <w:ind w:left="0" w:firstLine="288"/>
        <w:rPr>
          <w:del w:id="120" w:author="Rafael Richards" w:date="2024-07-28T23:35:00Z"/>
          <w:rFonts w:cs="Arial"/>
          <w:color w:val="000000"/>
        </w:rPr>
      </w:pPr>
      <w:del w:id="121" w:author="Rafael Richards" w:date="2024-07-28T23:35:00Z">
        <w:r w:rsidRPr="006A48E5" w:rsidDel="00AE08E0">
          <w:rPr>
            <w:rFonts w:cs="Arial"/>
            <w:color w:val="000000"/>
          </w:rPr>
          <w:delText xml:space="preserve">The </w:delText>
        </w:r>
        <w:r w:rsidDel="00AE08E0">
          <w:rPr>
            <w:rFonts w:cs="Arial"/>
            <w:color w:val="000000"/>
          </w:rPr>
          <w:delText>Contractor/Subcontractor</w:delText>
        </w:r>
        <w:r w:rsidRPr="006A48E5" w:rsidDel="00AE08E0">
          <w:rPr>
            <w:rFonts w:cs="Arial"/>
            <w:color w:val="000000"/>
          </w:rPr>
          <w:delText xml:space="preserve"> agrees to:</w:delText>
        </w:r>
      </w:del>
    </w:p>
    <w:p w14:paraId="462288FC" w14:textId="475A8373" w:rsidR="00CE779F" w:rsidDel="00AE08E0" w:rsidRDefault="00CE779F" w:rsidP="00CE779F">
      <w:pPr>
        <w:pStyle w:val="NoSpacing"/>
        <w:rPr>
          <w:del w:id="122" w:author="Rafael Richards" w:date="2024-07-28T23:35:00Z"/>
        </w:rPr>
      </w:pPr>
    </w:p>
    <w:p w14:paraId="35EE186B" w14:textId="00430EBB" w:rsidR="00CE779F" w:rsidDel="00AE08E0" w:rsidRDefault="00CE779F" w:rsidP="00CE779F">
      <w:pPr>
        <w:pStyle w:val="ListParagraph"/>
        <w:numPr>
          <w:ilvl w:val="1"/>
          <w:numId w:val="16"/>
        </w:numPr>
        <w:autoSpaceDE w:val="0"/>
        <w:autoSpaceDN w:val="0"/>
        <w:adjustRightInd w:val="0"/>
        <w:spacing w:before="0" w:after="0"/>
        <w:ind w:left="0" w:firstLine="288"/>
        <w:rPr>
          <w:del w:id="123" w:author="Rafael Richards" w:date="2024-07-28T23:35:00Z"/>
          <w:color w:val="000000"/>
        </w:rPr>
      </w:pPr>
      <w:del w:id="124" w:author="Rafael Richards" w:date="2024-07-28T23:35:00Z">
        <w:r w:rsidRPr="0047006F" w:rsidDel="00AE08E0">
          <w:rPr>
            <w:color w:val="000000"/>
          </w:rPr>
          <w:delText>Comply with the Privacy Act of 1974 (the Act) and the agency rules and regulations issued under the Act in the design, development, or operation of any system of records on individuals to accomplish an agency function when the contract specifically identifies:</w:delText>
        </w:r>
      </w:del>
    </w:p>
    <w:p w14:paraId="0A2B97CB" w14:textId="2798DB8D" w:rsidR="00CE779F" w:rsidRPr="0047006F" w:rsidDel="00AE08E0" w:rsidRDefault="00CE779F" w:rsidP="00CE779F">
      <w:pPr>
        <w:pStyle w:val="NoSpacing"/>
        <w:rPr>
          <w:del w:id="125" w:author="Rafael Richards" w:date="2024-07-28T23:35:00Z"/>
        </w:rPr>
      </w:pPr>
    </w:p>
    <w:p w14:paraId="456AEED5" w14:textId="52D5FBFD" w:rsidR="00CE779F" w:rsidDel="00AE08E0" w:rsidRDefault="00CE779F" w:rsidP="00CE779F">
      <w:pPr>
        <w:pStyle w:val="ListParagraph"/>
        <w:numPr>
          <w:ilvl w:val="2"/>
          <w:numId w:val="16"/>
        </w:numPr>
        <w:autoSpaceDE w:val="0"/>
        <w:autoSpaceDN w:val="0"/>
        <w:adjustRightInd w:val="0"/>
        <w:spacing w:before="0" w:after="0"/>
        <w:ind w:left="360" w:firstLine="288"/>
        <w:rPr>
          <w:del w:id="126" w:author="Rafael Richards" w:date="2024-07-28T23:35:00Z"/>
          <w:color w:val="000000"/>
        </w:rPr>
      </w:pPr>
      <w:del w:id="127" w:author="Rafael Richards" w:date="2024-07-28T23:35:00Z">
        <w:r w:rsidRPr="0047006F" w:rsidDel="00AE08E0">
          <w:rPr>
            <w:color w:val="000000"/>
          </w:rPr>
          <w:delText>The Systems of Records (SOR); and</w:delText>
        </w:r>
      </w:del>
    </w:p>
    <w:p w14:paraId="3259420A" w14:textId="7630F8AA" w:rsidR="00CE779F" w:rsidRPr="0047006F" w:rsidDel="00AE08E0" w:rsidRDefault="00CE779F" w:rsidP="00CE779F">
      <w:pPr>
        <w:pStyle w:val="NoSpacing"/>
        <w:rPr>
          <w:del w:id="128" w:author="Rafael Richards" w:date="2024-07-28T23:35:00Z"/>
        </w:rPr>
      </w:pPr>
    </w:p>
    <w:p w14:paraId="25473940" w14:textId="01DE9D7E" w:rsidR="00CE779F" w:rsidDel="00AE08E0" w:rsidRDefault="00CE779F" w:rsidP="00CE779F">
      <w:pPr>
        <w:numPr>
          <w:ilvl w:val="2"/>
          <w:numId w:val="16"/>
        </w:numPr>
        <w:autoSpaceDE w:val="0"/>
        <w:autoSpaceDN w:val="0"/>
        <w:adjustRightInd w:val="0"/>
        <w:ind w:left="360" w:firstLine="288"/>
        <w:rPr>
          <w:del w:id="129" w:author="Rafael Richards" w:date="2024-07-28T23:35:00Z"/>
          <w:rFonts w:cs="Arial"/>
          <w:color w:val="000000"/>
        </w:rPr>
      </w:pPr>
      <w:del w:id="130" w:author="Rafael Richards" w:date="2024-07-28T23:35:00Z">
        <w:r w:rsidRPr="005B0B62" w:rsidDel="00AE08E0">
          <w:rPr>
            <w:rFonts w:cs="Arial"/>
            <w:color w:val="000000"/>
          </w:rPr>
          <w:delText xml:space="preserve">The design, development, or operation work that the </w:delText>
        </w:r>
        <w:r w:rsidDel="00AE08E0">
          <w:rPr>
            <w:rFonts w:cs="Arial"/>
            <w:color w:val="000000"/>
          </w:rPr>
          <w:delText>Contractor/Subcontractor</w:delText>
        </w:r>
        <w:r w:rsidRPr="005B0B62" w:rsidDel="00AE08E0">
          <w:rPr>
            <w:rFonts w:cs="Arial"/>
            <w:color w:val="000000"/>
          </w:rPr>
          <w:delText xml:space="preserve"> is to perform;</w:delText>
        </w:r>
      </w:del>
    </w:p>
    <w:p w14:paraId="386C07E5" w14:textId="544CA6A4" w:rsidR="00CE779F" w:rsidDel="00AE08E0" w:rsidRDefault="00CE779F" w:rsidP="00CE779F">
      <w:pPr>
        <w:pStyle w:val="NoSpacing"/>
        <w:rPr>
          <w:del w:id="131" w:author="Rafael Richards" w:date="2024-07-28T23:35:00Z"/>
        </w:rPr>
      </w:pPr>
    </w:p>
    <w:p w14:paraId="2377A626" w14:textId="3AE3E1DC" w:rsidR="00CE779F" w:rsidDel="00AE08E0" w:rsidRDefault="00CE779F" w:rsidP="00CE779F">
      <w:pPr>
        <w:numPr>
          <w:ilvl w:val="1"/>
          <w:numId w:val="16"/>
        </w:numPr>
        <w:autoSpaceDE w:val="0"/>
        <w:autoSpaceDN w:val="0"/>
        <w:adjustRightInd w:val="0"/>
        <w:ind w:left="0" w:firstLine="288"/>
        <w:rPr>
          <w:del w:id="132" w:author="Rafael Richards" w:date="2024-07-28T23:35:00Z"/>
          <w:rFonts w:cs="Arial"/>
          <w:color w:val="000000"/>
        </w:rPr>
      </w:pPr>
      <w:del w:id="133" w:author="Rafael Richards" w:date="2024-07-28T23:35:00Z">
        <w:r w:rsidRPr="005B0B62" w:rsidDel="00AE08E0">
          <w:rPr>
            <w:rFonts w:cs="Arial"/>
            <w:color w:val="000000"/>
          </w:rPr>
          <w:delText>Include the Privacy Act notification contained in this contract in every solicitation and resulting subcontract and in every subcontract awarded without a solicitation, when the work statement in the proposed subcontract requires the redesign, development, or operation of a SOR on individuals that is subject to the Privacy Act; and</w:delText>
        </w:r>
      </w:del>
    </w:p>
    <w:p w14:paraId="402DBDFF" w14:textId="535C76B5" w:rsidR="00CE779F" w:rsidDel="00AE08E0" w:rsidRDefault="00CE779F" w:rsidP="00CE779F">
      <w:pPr>
        <w:pStyle w:val="NoSpacing"/>
        <w:rPr>
          <w:del w:id="134" w:author="Rafael Richards" w:date="2024-07-28T23:35:00Z"/>
        </w:rPr>
      </w:pPr>
    </w:p>
    <w:p w14:paraId="35DEB056" w14:textId="3E6E3C16" w:rsidR="00CE779F" w:rsidDel="00AE08E0" w:rsidRDefault="00CE779F" w:rsidP="00CE779F">
      <w:pPr>
        <w:numPr>
          <w:ilvl w:val="1"/>
          <w:numId w:val="16"/>
        </w:numPr>
        <w:autoSpaceDE w:val="0"/>
        <w:autoSpaceDN w:val="0"/>
        <w:adjustRightInd w:val="0"/>
        <w:ind w:left="0" w:firstLine="288"/>
        <w:rPr>
          <w:del w:id="135" w:author="Rafael Richards" w:date="2024-07-28T23:35:00Z"/>
          <w:rFonts w:cs="Arial"/>
          <w:color w:val="000000"/>
        </w:rPr>
      </w:pPr>
      <w:del w:id="136" w:author="Rafael Richards" w:date="2024-07-28T23:35:00Z">
        <w:r w:rsidRPr="006A48E5" w:rsidDel="00AE08E0">
          <w:rPr>
            <w:rFonts w:cs="Arial"/>
            <w:color w:val="000000"/>
          </w:rPr>
          <w:delText>Include this Privacy Act clause, including this subparagraph (</w:delText>
        </w:r>
        <w:r w:rsidDel="00AE08E0">
          <w:rPr>
            <w:rFonts w:cs="Arial"/>
            <w:color w:val="000000"/>
          </w:rPr>
          <w:delText>c</w:delText>
        </w:r>
        <w:r w:rsidRPr="006A48E5" w:rsidDel="00AE08E0">
          <w:rPr>
            <w:rFonts w:cs="Arial"/>
            <w:color w:val="000000"/>
          </w:rPr>
          <w:delText>), in all subcontracts</w:delText>
        </w:r>
        <w:r w:rsidDel="00AE08E0">
          <w:rPr>
            <w:rFonts w:cs="Arial"/>
            <w:color w:val="000000"/>
          </w:rPr>
          <w:delText xml:space="preserve"> </w:delText>
        </w:r>
        <w:r w:rsidRPr="005B0B62" w:rsidDel="00AE08E0">
          <w:rPr>
            <w:rFonts w:cs="Arial"/>
            <w:color w:val="000000"/>
          </w:rPr>
          <w:delText>awarded under this contract which requires the design, development, or operation of such a SOR</w:delText>
        </w:r>
        <w:r w:rsidDel="00AE08E0">
          <w:rPr>
            <w:rFonts w:cs="Arial"/>
            <w:color w:val="000000"/>
          </w:rPr>
          <w:delText>.</w:delText>
        </w:r>
      </w:del>
    </w:p>
    <w:p w14:paraId="3B1F9EC5" w14:textId="2603EFF6" w:rsidR="00CE779F" w:rsidRPr="00C758AB" w:rsidDel="00AE08E0" w:rsidRDefault="00CE779F" w:rsidP="00CE779F">
      <w:pPr>
        <w:pStyle w:val="NoSpacing"/>
        <w:rPr>
          <w:del w:id="137" w:author="Rafael Richards" w:date="2024-07-28T23:35:00Z"/>
        </w:rPr>
      </w:pPr>
    </w:p>
    <w:p w14:paraId="471AC900" w14:textId="586FE2FF" w:rsidR="00CE779F" w:rsidDel="00AE08E0" w:rsidRDefault="00CE779F" w:rsidP="00CE779F">
      <w:pPr>
        <w:numPr>
          <w:ilvl w:val="0"/>
          <w:numId w:val="16"/>
        </w:numPr>
        <w:autoSpaceDE w:val="0"/>
        <w:autoSpaceDN w:val="0"/>
        <w:adjustRightInd w:val="0"/>
        <w:ind w:left="0" w:firstLine="288"/>
        <w:rPr>
          <w:del w:id="138" w:author="Rafael Richards" w:date="2024-07-28T23:35:00Z"/>
          <w:rFonts w:cs="Arial"/>
          <w:color w:val="000000"/>
        </w:rPr>
      </w:pPr>
      <w:del w:id="139" w:author="Rafael Richards" w:date="2024-07-28T23:35:00Z">
        <w:r w:rsidRPr="005B0B62" w:rsidDel="00AE08E0">
          <w:rPr>
            <w:rFonts w:cs="Arial"/>
            <w:color w:val="000000"/>
          </w:rPr>
          <w:delText xml:space="preserve">In the event of violations of the Act, a civil action may be brought against the agency involved when the violation concerns the design, development, or operation of a SOR on individuals to accomplish an agency function, and criminal penalties may be imposed upon the officers or employees of the agency when the violation concerns the operation of a SOR on individuals to accomplish an agency function. For purposes of the Act, when the contract is for the operation of a SOR on individuals to accomplish an agency function, the </w:delText>
        </w:r>
        <w:r w:rsidDel="00AE08E0">
          <w:rPr>
            <w:rFonts w:cs="Arial"/>
            <w:color w:val="000000"/>
          </w:rPr>
          <w:delText>Contractor/Subcontractor</w:delText>
        </w:r>
        <w:r w:rsidRPr="005B0B62" w:rsidDel="00AE08E0">
          <w:rPr>
            <w:rFonts w:cs="Arial"/>
            <w:color w:val="000000"/>
          </w:rPr>
          <w:delText xml:space="preserve"> is considered to be an employee of the agency.</w:delText>
        </w:r>
      </w:del>
    </w:p>
    <w:p w14:paraId="699DF23E" w14:textId="57643A49" w:rsidR="00CE779F" w:rsidDel="00AE08E0" w:rsidRDefault="00CE779F" w:rsidP="00CE779F">
      <w:pPr>
        <w:pStyle w:val="NoSpacing"/>
        <w:rPr>
          <w:del w:id="140" w:author="Rafael Richards" w:date="2024-07-28T23:35:00Z"/>
        </w:rPr>
      </w:pPr>
    </w:p>
    <w:p w14:paraId="6B632E48" w14:textId="5DE53F97" w:rsidR="00CE779F" w:rsidDel="00AE08E0" w:rsidRDefault="00CE779F" w:rsidP="00CE779F">
      <w:pPr>
        <w:numPr>
          <w:ilvl w:val="1"/>
          <w:numId w:val="16"/>
        </w:numPr>
        <w:autoSpaceDE w:val="0"/>
        <w:autoSpaceDN w:val="0"/>
        <w:adjustRightInd w:val="0"/>
        <w:ind w:left="0" w:firstLine="288"/>
        <w:rPr>
          <w:del w:id="141" w:author="Rafael Richards" w:date="2024-07-28T23:35:00Z"/>
          <w:rFonts w:cs="Arial"/>
          <w:color w:val="000000"/>
        </w:rPr>
      </w:pPr>
      <w:del w:id="142" w:author="Rafael Richards" w:date="2024-07-28T23:35:00Z">
        <w:r w:rsidRPr="005B0B62" w:rsidDel="00AE08E0">
          <w:rPr>
            <w:rFonts w:cs="Arial"/>
            <w:color w:val="000000"/>
          </w:rPr>
          <w:delText>“Operation of a System of Records” means performance of any of the activities associated with maintaining the SOR, including the collection, use, maintenance, and dissemination of records.</w:delText>
        </w:r>
      </w:del>
    </w:p>
    <w:p w14:paraId="56F3605D" w14:textId="3EC57AC4" w:rsidR="00CE779F" w:rsidDel="00AE08E0" w:rsidRDefault="00CE779F" w:rsidP="00CE779F">
      <w:pPr>
        <w:pStyle w:val="NoSpacing"/>
        <w:rPr>
          <w:del w:id="143" w:author="Rafael Richards" w:date="2024-07-28T23:35:00Z"/>
        </w:rPr>
      </w:pPr>
    </w:p>
    <w:p w14:paraId="51C4B251" w14:textId="501CAEC5" w:rsidR="00CE779F" w:rsidDel="00AE08E0" w:rsidRDefault="00CE779F" w:rsidP="00CE779F">
      <w:pPr>
        <w:numPr>
          <w:ilvl w:val="1"/>
          <w:numId w:val="16"/>
        </w:numPr>
        <w:autoSpaceDE w:val="0"/>
        <w:autoSpaceDN w:val="0"/>
        <w:adjustRightInd w:val="0"/>
        <w:ind w:left="0" w:firstLine="288"/>
        <w:rPr>
          <w:del w:id="144" w:author="Rafael Richards" w:date="2024-07-28T23:35:00Z"/>
          <w:rFonts w:cs="Arial"/>
          <w:color w:val="000000"/>
        </w:rPr>
      </w:pPr>
      <w:del w:id="145" w:author="Rafael Richards" w:date="2024-07-28T23:35:00Z">
        <w:r w:rsidRPr="006A48E5" w:rsidDel="00AE08E0">
          <w:rPr>
            <w:rFonts w:cs="Arial"/>
            <w:color w:val="000000"/>
          </w:rPr>
          <w:delText>“Record” means any item, collection, or grouping of information about an individual that</w:delText>
        </w:r>
        <w:r w:rsidDel="00AE08E0">
          <w:rPr>
            <w:rFonts w:cs="Arial"/>
            <w:color w:val="000000"/>
          </w:rPr>
          <w:delText xml:space="preserve"> </w:delText>
        </w:r>
        <w:r w:rsidRPr="006A48E5" w:rsidDel="00AE08E0">
          <w:rPr>
            <w:rFonts w:cs="Arial"/>
            <w:color w:val="000000"/>
          </w:rPr>
          <w:delText>is maintained by an agency, including, but not limited to, education, financial transactions,</w:delText>
        </w:r>
        <w:r w:rsidDel="00AE08E0">
          <w:rPr>
            <w:rFonts w:cs="Arial"/>
            <w:color w:val="000000"/>
          </w:rPr>
          <w:delText xml:space="preserve"> </w:delText>
        </w:r>
        <w:r w:rsidRPr="006A48E5" w:rsidDel="00AE08E0">
          <w:rPr>
            <w:rFonts w:cs="Arial"/>
            <w:color w:val="000000"/>
          </w:rPr>
          <w:delText>medical</w:delText>
        </w:r>
        <w:r w:rsidDel="00AE08E0">
          <w:rPr>
            <w:rFonts w:cs="Arial"/>
            <w:color w:val="000000"/>
          </w:rPr>
          <w:delText xml:space="preserve"> </w:delText>
        </w:r>
        <w:r w:rsidRPr="006A48E5" w:rsidDel="00AE08E0">
          <w:rPr>
            <w:rFonts w:cs="Arial"/>
            <w:color w:val="000000"/>
          </w:rPr>
          <w:delText>history, and criminal or employment history and contains the person’s name, or identifying</w:delText>
        </w:r>
        <w:r w:rsidDel="00AE08E0">
          <w:rPr>
            <w:rFonts w:cs="Arial"/>
            <w:color w:val="000000"/>
          </w:rPr>
          <w:delText xml:space="preserve"> </w:delText>
        </w:r>
        <w:r w:rsidRPr="006A48E5" w:rsidDel="00AE08E0">
          <w:rPr>
            <w:rFonts w:cs="Arial"/>
            <w:color w:val="000000"/>
          </w:rPr>
          <w:delText>number, symbol, or any other identifying particular assigned to the individual, such as a</w:delText>
        </w:r>
        <w:r w:rsidDel="00AE08E0">
          <w:rPr>
            <w:rFonts w:cs="Arial"/>
            <w:color w:val="000000"/>
          </w:rPr>
          <w:delText xml:space="preserve"> </w:delText>
        </w:r>
        <w:r w:rsidRPr="006A48E5" w:rsidDel="00AE08E0">
          <w:rPr>
            <w:rFonts w:cs="Arial"/>
            <w:color w:val="000000"/>
          </w:rPr>
          <w:delText>fingerprint or voiceprint, or a photograph.</w:delText>
        </w:r>
      </w:del>
    </w:p>
    <w:p w14:paraId="01F9A1CD" w14:textId="7769AB35" w:rsidR="00CE779F" w:rsidDel="00AE08E0" w:rsidRDefault="00CE779F" w:rsidP="00CE779F">
      <w:pPr>
        <w:pStyle w:val="NoSpacing"/>
        <w:rPr>
          <w:del w:id="146" w:author="Rafael Richards" w:date="2024-07-28T23:35:00Z"/>
        </w:rPr>
      </w:pPr>
    </w:p>
    <w:p w14:paraId="60C0D6D0" w14:textId="65AB01C9" w:rsidR="00CE779F" w:rsidDel="00AE08E0" w:rsidRDefault="00CE779F" w:rsidP="00CE779F">
      <w:pPr>
        <w:numPr>
          <w:ilvl w:val="1"/>
          <w:numId w:val="16"/>
        </w:numPr>
        <w:autoSpaceDE w:val="0"/>
        <w:autoSpaceDN w:val="0"/>
        <w:adjustRightInd w:val="0"/>
        <w:ind w:left="0" w:firstLine="288"/>
        <w:rPr>
          <w:del w:id="147" w:author="Rafael Richards" w:date="2024-07-28T23:35:00Z"/>
          <w:rFonts w:cs="Arial"/>
          <w:color w:val="000000"/>
        </w:rPr>
      </w:pPr>
      <w:del w:id="148" w:author="Rafael Richards" w:date="2024-07-28T23:35:00Z">
        <w:r w:rsidRPr="005B0B62" w:rsidDel="00AE08E0">
          <w:rPr>
            <w:rFonts w:cs="Arial"/>
            <w:color w:val="000000"/>
          </w:rPr>
          <w:delText>“System of Records” means a group of any records under the control of any agency from which information is retrieved by the name of the individual or by some identifying number, symbol, or other identifying particular assigned to the individual.</w:delText>
        </w:r>
      </w:del>
    </w:p>
    <w:p w14:paraId="60FDE33F" w14:textId="6C707181" w:rsidR="00CE779F" w:rsidRPr="00C758AB" w:rsidDel="00AE08E0" w:rsidRDefault="00CE779F" w:rsidP="00CE779F">
      <w:pPr>
        <w:pStyle w:val="NoSpacing"/>
        <w:rPr>
          <w:del w:id="149" w:author="Rafael Richards" w:date="2024-07-28T23:35:00Z"/>
        </w:rPr>
      </w:pPr>
    </w:p>
    <w:p w14:paraId="0703D822" w14:textId="0CC94398" w:rsidR="00CE779F" w:rsidDel="00AE08E0" w:rsidRDefault="00CE779F" w:rsidP="00CE779F">
      <w:pPr>
        <w:numPr>
          <w:ilvl w:val="0"/>
          <w:numId w:val="16"/>
        </w:numPr>
        <w:autoSpaceDE w:val="0"/>
        <w:autoSpaceDN w:val="0"/>
        <w:adjustRightInd w:val="0"/>
        <w:ind w:left="0" w:firstLine="288"/>
        <w:rPr>
          <w:del w:id="150" w:author="Rafael Richards" w:date="2024-07-28T23:35:00Z"/>
          <w:rFonts w:cs="Arial"/>
          <w:color w:val="000000"/>
        </w:rPr>
      </w:pPr>
      <w:del w:id="151" w:author="Rafael Richards" w:date="2024-07-28T23:35:00Z">
        <w:r w:rsidRPr="005B0B62" w:rsidDel="00AE08E0">
          <w:rPr>
            <w:rFonts w:cs="Arial"/>
            <w:color w:val="000000"/>
          </w:rPr>
          <w:delText>The vendor shall ensure the security of all procured or developed systems and technologies, including their subcomponents (hereinafter referred to as “Systems”), throughout the life of this contract and any extension, warranty, or maintenance periods. This includes, but is not limited to workarounds, patches, hot fixes, upgrades, and any physical components (hereafter referred to as Security Fixes) which may be necessary to fix all security vulnerabilities published or known to the vendor anywhere in the Systems, including Operating Systems and firmware. The vendor shall ensure that Security Fixes shall not negatively impact the Systems.</w:delText>
        </w:r>
      </w:del>
    </w:p>
    <w:p w14:paraId="39874793" w14:textId="2032C45C" w:rsidR="00CE779F" w:rsidDel="00AE08E0" w:rsidRDefault="00CE779F" w:rsidP="00CE779F">
      <w:pPr>
        <w:pStyle w:val="NoSpacing"/>
        <w:rPr>
          <w:del w:id="152" w:author="Rafael Richards" w:date="2024-07-28T23:35:00Z"/>
        </w:rPr>
      </w:pPr>
    </w:p>
    <w:p w14:paraId="15D1A739" w14:textId="50368722" w:rsidR="00CE779F" w:rsidRPr="005A1B57" w:rsidDel="00AE08E0" w:rsidRDefault="00CE779F" w:rsidP="00CE779F">
      <w:pPr>
        <w:numPr>
          <w:ilvl w:val="0"/>
          <w:numId w:val="16"/>
        </w:numPr>
        <w:autoSpaceDE w:val="0"/>
        <w:autoSpaceDN w:val="0"/>
        <w:spacing w:line="276" w:lineRule="auto"/>
        <w:ind w:left="0" w:firstLine="288"/>
        <w:rPr>
          <w:del w:id="153" w:author="Rafael Richards" w:date="2024-07-28T23:35:00Z"/>
          <w:rStyle w:val="Emphasis"/>
          <w:b w:val="0"/>
        </w:rPr>
      </w:pPr>
      <w:del w:id="154" w:author="Rafael Richards" w:date="2024-07-28T23:35:00Z">
        <w:r w:rsidRPr="005B0B62" w:rsidDel="00AE08E0">
          <w:rPr>
            <w:rFonts w:cs="Arial"/>
            <w:color w:val="000000"/>
          </w:rPr>
          <w:delText xml:space="preserve">The vendor shall notify VA within 24 hours of the discovery or disclosure of successful exploits of the vulnerability which can compromise the security of the </w:delText>
        </w:r>
        <w:r w:rsidRPr="00A9271C" w:rsidDel="00AE08E0">
          <w:rPr>
            <w:rFonts w:cs="Arial"/>
            <w:color w:val="000000" w:themeColor="text1"/>
          </w:rPr>
          <w:delText>Systems (including the confidentiality or integrity of its data and operations, or the availability of the system). Such issues shall be remediated as quickly as is practical</w:delText>
        </w:r>
        <w:r w:rsidRPr="00A9271C" w:rsidDel="00AE08E0">
          <w:rPr>
            <w:b/>
            <w:color w:val="000000" w:themeColor="text1"/>
          </w:rPr>
          <w:delText xml:space="preserve">, </w:delText>
        </w:r>
        <w:r w:rsidDel="00AE08E0">
          <w:rPr>
            <w:rStyle w:val="Emphasis"/>
            <w:b w:val="0"/>
            <w:color w:val="000000" w:themeColor="text1"/>
          </w:rPr>
          <w:delText>based on the severity of the incident</w:delText>
        </w:r>
        <w:r w:rsidRPr="00A9271C" w:rsidDel="00AE08E0">
          <w:rPr>
            <w:rStyle w:val="Emphasis"/>
            <w:b w:val="0"/>
            <w:color w:val="000000" w:themeColor="text1"/>
          </w:rPr>
          <w:delText xml:space="preserve">. </w:delText>
        </w:r>
      </w:del>
    </w:p>
    <w:p w14:paraId="270900DD" w14:textId="56EB12B2" w:rsidR="00CE779F" w:rsidRPr="00581408" w:rsidDel="00AE08E0" w:rsidRDefault="00CE779F" w:rsidP="00CE779F">
      <w:pPr>
        <w:pStyle w:val="NoSpacing"/>
        <w:rPr>
          <w:del w:id="155" w:author="Rafael Richards" w:date="2024-07-28T23:35:00Z"/>
        </w:rPr>
      </w:pPr>
    </w:p>
    <w:p w14:paraId="1F72D8E2" w14:textId="66FD2D9A" w:rsidR="00CE779F" w:rsidRPr="005A1B57" w:rsidDel="00AE08E0" w:rsidRDefault="00CE779F" w:rsidP="00CE779F">
      <w:pPr>
        <w:numPr>
          <w:ilvl w:val="0"/>
          <w:numId w:val="16"/>
        </w:numPr>
        <w:autoSpaceDE w:val="0"/>
        <w:autoSpaceDN w:val="0"/>
        <w:spacing w:line="276" w:lineRule="auto"/>
        <w:ind w:left="0" w:firstLine="288"/>
        <w:rPr>
          <w:del w:id="156" w:author="Rafael Richards" w:date="2024-07-28T23:35:00Z"/>
          <w:rStyle w:val="Emphasis"/>
        </w:rPr>
      </w:pPr>
      <w:del w:id="157" w:author="Rafael Richards" w:date="2024-07-28T23:35:00Z">
        <w:r w:rsidRPr="005B0B62" w:rsidDel="00AE08E0">
          <w:rPr>
            <w:rFonts w:cs="Arial"/>
            <w:color w:val="000000"/>
          </w:rPr>
          <w:delText xml:space="preserve">When the Security Fixes involve installing third party patches (such as Microsoft OS patches or Adobe Acrobat), the vendor will provide written notice to VA that the patch has been validated as not affecting the Systems within 10 working days. When the vendor is responsible for operations or maintenance of the Systems, they shall apply the Security </w:delText>
        </w:r>
        <w:r w:rsidRPr="001076A7" w:rsidDel="00AE08E0">
          <w:rPr>
            <w:rFonts w:cs="Arial"/>
            <w:color w:val="000000"/>
          </w:rPr>
          <w:delText xml:space="preserve">Fixes </w:delText>
        </w:r>
        <w:r w:rsidDel="00AE08E0">
          <w:rPr>
            <w:rFonts w:cs="Arial"/>
            <w:color w:val="000000"/>
          </w:rPr>
          <w:delText>within ten (10) days.</w:delText>
        </w:r>
      </w:del>
    </w:p>
    <w:p w14:paraId="13F70B3B" w14:textId="19CB5985" w:rsidR="00CE779F" w:rsidRPr="00581408" w:rsidDel="00AE08E0" w:rsidRDefault="00CE779F" w:rsidP="00CE779F">
      <w:pPr>
        <w:autoSpaceDE w:val="0"/>
        <w:autoSpaceDN w:val="0"/>
        <w:spacing w:line="276" w:lineRule="auto"/>
        <w:rPr>
          <w:del w:id="158" w:author="Rafael Richards" w:date="2024-07-28T23:35:00Z"/>
          <w:b/>
          <w:i/>
          <w:color w:val="548DD4"/>
        </w:rPr>
      </w:pPr>
    </w:p>
    <w:p w14:paraId="07768199" w14:textId="07764A0C" w:rsidR="00CE779F" w:rsidDel="00AE08E0" w:rsidRDefault="00CE779F" w:rsidP="00CE779F">
      <w:pPr>
        <w:numPr>
          <w:ilvl w:val="0"/>
          <w:numId w:val="16"/>
        </w:numPr>
        <w:autoSpaceDE w:val="0"/>
        <w:autoSpaceDN w:val="0"/>
        <w:adjustRightInd w:val="0"/>
        <w:ind w:left="0" w:firstLine="288"/>
        <w:rPr>
          <w:del w:id="159" w:author="Rafael Richards" w:date="2024-07-28T23:35:00Z"/>
          <w:rFonts w:cs="Arial"/>
          <w:color w:val="000000"/>
        </w:rPr>
      </w:pPr>
      <w:del w:id="160" w:author="Rafael Richards" w:date="2024-07-28T23:35:00Z">
        <w:r w:rsidRPr="005B0B62" w:rsidDel="00AE08E0">
          <w:rPr>
            <w:rFonts w:cs="Arial"/>
            <w:color w:val="000000"/>
          </w:rPr>
          <w:delText xml:space="preserve">All other vulnerabilities shall be remediated as specified in this paragraph in a timely manner based on risk, but within 60 days of discovery or disclosure. Exceptions to this paragraph (e.g. for the convenience of VA) shall only be granted with approval of the </w:delText>
        </w:r>
        <w:r w:rsidDel="00AE08E0">
          <w:rPr>
            <w:rFonts w:cs="Arial"/>
            <w:color w:val="000000"/>
          </w:rPr>
          <w:delText>CO</w:delText>
        </w:r>
        <w:r w:rsidRPr="005B0B62" w:rsidDel="00AE08E0">
          <w:rPr>
            <w:rFonts w:cs="Arial"/>
            <w:color w:val="000000"/>
          </w:rPr>
          <w:delText xml:space="preserve"> and the VA Assistant Secretary for Office of Information and Technology.</w:delText>
        </w:r>
      </w:del>
    </w:p>
    <w:p w14:paraId="68566FAB" w14:textId="77777777" w:rsidR="00CE779F" w:rsidRDefault="00CE779F" w:rsidP="00CE779F">
      <w:pPr>
        <w:pStyle w:val="NoSpacing"/>
      </w:pPr>
    </w:p>
    <w:p w14:paraId="5706EFF3" w14:textId="77777777" w:rsidR="00CE779F" w:rsidRDefault="00CE779F" w:rsidP="00CE779F">
      <w:pPr>
        <w:pStyle w:val="AppendixBheading"/>
      </w:pPr>
      <w:commentRangeStart w:id="161"/>
      <w:commentRangeStart w:id="162"/>
      <w:r w:rsidRPr="006A48E5">
        <w:t>INFORMATION SYSTEM HOSTING, OPERATION, MAINTENANCE, OR USE</w:t>
      </w:r>
      <w:commentRangeEnd w:id="161"/>
      <w:r w:rsidR="000E54D9">
        <w:rPr>
          <w:rStyle w:val="CommentReference"/>
          <w:rFonts w:eastAsia="Times New Roman" w:cs="Times New Roman"/>
          <w:b w:val="0"/>
          <w:bCs w:val="0"/>
          <w:color w:val="auto"/>
          <w:kern w:val="22"/>
        </w:rPr>
        <w:commentReference w:id="161"/>
      </w:r>
      <w:commentRangeEnd w:id="162"/>
      <w:r w:rsidR="004D1E2F">
        <w:rPr>
          <w:rStyle w:val="CommentReference"/>
          <w:rFonts w:eastAsia="Times New Roman" w:cs="Times New Roman"/>
          <w:b w:val="0"/>
          <w:bCs w:val="0"/>
          <w:color w:val="auto"/>
          <w:kern w:val="22"/>
        </w:rPr>
        <w:commentReference w:id="162"/>
      </w:r>
    </w:p>
    <w:p w14:paraId="40302EA5" w14:textId="77777777" w:rsidR="00CE779F" w:rsidRDefault="00CE779F" w:rsidP="00CE779F">
      <w:pPr>
        <w:pStyle w:val="NoSpacing"/>
        <w:rPr>
          <w:ins w:id="163" w:author="Rafael Richards" w:date="2024-07-28T23:31:00Z"/>
        </w:rPr>
      </w:pPr>
    </w:p>
    <w:p w14:paraId="21350741" w14:textId="060C7533" w:rsidR="00FA07B6" w:rsidRDefault="00FA07B6" w:rsidP="00CE779F">
      <w:pPr>
        <w:pStyle w:val="NoSpacing"/>
        <w:rPr>
          <w:ins w:id="164" w:author="Rafael Richards" w:date="2024-07-28T23:31:00Z"/>
        </w:rPr>
      </w:pPr>
      <w:ins w:id="165" w:author="Rafael Richards" w:date="2024-07-28T23:31:00Z">
        <w:r>
          <w:t>Not Applicable.</w:t>
        </w:r>
      </w:ins>
    </w:p>
    <w:p w14:paraId="340C87AB" w14:textId="3567486D" w:rsidR="00FA07B6" w:rsidRPr="006A48E5" w:rsidDel="00AE08E0" w:rsidRDefault="00FA07B6" w:rsidP="00CE779F">
      <w:pPr>
        <w:pStyle w:val="NoSpacing"/>
        <w:rPr>
          <w:del w:id="166" w:author="Rafael Richards" w:date="2024-07-28T23:34:00Z"/>
        </w:rPr>
      </w:pPr>
    </w:p>
    <w:p w14:paraId="137A42F7" w14:textId="4B9139B1" w:rsidR="00CE779F" w:rsidRPr="00654C0B" w:rsidDel="00AE08E0" w:rsidRDefault="00CE779F" w:rsidP="00CE779F">
      <w:pPr>
        <w:pStyle w:val="ListParagraph"/>
        <w:numPr>
          <w:ilvl w:val="1"/>
          <w:numId w:val="36"/>
        </w:numPr>
        <w:autoSpaceDE w:val="0"/>
        <w:autoSpaceDN w:val="0"/>
        <w:adjustRightInd w:val="0"/>
        <w:spacing w:before="0" w:after="0"/>
        <w:ind w:left="0" w:firstLine="288"/>
        <w:rPr>
          <w:del w:id="167" w:author="Rafael Richards" w:date="2024-07-28T23:34:00Z"/>
          <w:color w:val="000000"/>
        </w:rPr>
      </w:pPr>
      <w:del w:id="168" w:author="Rafael Richards" w:date="2024-07-28T23:34:00Z">
        <w:r w:rsidRPr="00654C0B" w:rsidDel="00AE08E0">
          <w:rPr>
            <w:color w:val="000000"/>
          </w:rPr>
          <w:delText xml:space="preserve">For information systems that are hosted, operated, maintained, or used on behalf of VA at non-VA facilities, Contractors/Subcontractors are fully responsible and accountable for ensuring compliance with all HIPAA, Privacy Act, FISMA, NIST, FIPS, and VA security and privacy directives and handbooks. This includes conducting compliant risk assessments, routine vulnerability scanning, system patching and change management procedures, and the completion of an acceptable contingency plan for each system. The Contractor’s security control procedures must be equivalent, to those procedures used to secure VA systems. A Privacy Impact Assessment (PIA) must also be provided to the </w:delText>
        </w:r>
        <w:r w:rsidDel="00AE08E0">
          <w:rPr>
            <w:color w:val="000000"/>
          </w:rPr>
          <w:delText>COR</w:delText>
        </w:r>
        <w:r w:rsidRPr="00654C0B" w:rsidDel="00AE08E0">
          <w:rPr>
            <w:color w:val="000000"/>
          </w:rPr>
          <w:delText xml:space="preserve"> and approved by VA Privacy Service prior to operational approval. All external Internet connections to VA network involving VA information must be</w:delText>
        </w:r>
        <w:r w:rsidDel="00AE08E0">
          <w:rPr>
            <w:color w:val="000000"/>
          </w:rPr>
          <w:delText xml:space="preserve"> in accordance with the </w:delText>
        </w:r>
        <w:r w:rsidRPr="001D0A7C" w:rsidDel="00AE08E0">
          <w:rPr>
            <w:color w:val="000000"/>
          </w:rPr>
          <w:delText>TIC Reference Architecture</w:delText>
        </w:r>
        <w:r w:rsidDel="00AE08E0">
          <w:rPr>
            <w:color w:val="000000"/>
          </w:rPr>
          <w:delText xml:space="preserve"> and </w:delText>
        </w:r>
        <w:r w:rsidRPr="00654C0B" w:rsidDel="00AE08E0">
          <w:rPr>
            <w:color w:val="000000"/>
          </w:rPr>
          <w:delText>reviewed and approved by VA prior to implementatio</w:delText>
        </w:r>
        <w:r w:rsidDel="00AE08E0">
          <w:rPr>
            <w:color w:val="000000"/>
          </w:rPr>
          <w:delText xml:space="preserve">n.  For Cloud Services hosting, the Contractor shall also ensure compliance with the Federal Risk and Authorization Management Program (FedRAMP). </w:delText>
        </w:r>
      </w:del>
    </w:p>
    <w:p w14:paraId="5467BB19" w14:textId="1D5F2853" w:rsidR="00CE779F" w:rsidDel="00AE08E0" w:rsidRDefault="00CE779F" w:rsidP="00CE779F">
      <w:pPr>
        <w:pStyle w:val="NoSpacing"/>
        <w:rPr>
          <w:del w:id="169" w:author="Rafael Richards" w:date="2024-07-28T23:34:00Z"/>
        </w:rPr>
      </w:pPr>
    </w:p>
    <w:p w14:paraId="2A817EDB" w14:textId="1A88F937" w:rsidR="00CE779F" w:rsidRPr="00654C0B" w:rsidDel="00AE08E0" w:rsidRDefault="00CE779F" w:rsidP="00CE779F">
      <w:pPr>
        <w:pStyle w:val="ListParagraph"/>
        <w:numPr>
          <w:ilvl w:val="1"/>
          <w:numId w:val="36"/>
        </w:numPr>
        <w:autoSpaceDE w:val="0"/>
        <w:autoSpaceDN w:val="0"/>
        <w:adjustRightInd w:val="0"/>
        <w:spacing w:before="0" w:after="0"/>
        <w:ind w:left="0" w:firstLine="288"/>
        <w:rPr>
          <w:del w:id="170" w:author="Rafael Richards" w:date="2024-07-28T23:34:00Z"/>
          <w:color w:val="000000"/>
        </w:rPr>
      </w:pPr>
      <w:del w:id="171" w:author="Rafael Richards" w:date="2024-07-28T23:34:00Z">
        <w:r w:rsidRPr="00654C0B" w:rsidDel="00AE08E0">
          <w:rPr>
            <w:color w:val="000000"/>
          </w:rPr>
          <w:delText>Adequate security controls for collecting, processing, transmitting, and storing of Personally Identifiable Information (PII), as determined by the VA Privacy Service, must be in place, tested, and approved by VA prior to hosting, operation, maintenance, or use of the information system, or systems by or on behalf of VA. These security controls are to be assessed and stated within the PIA and if these controls are determined not to be in place, or inadequate, a Plan of Action and Milestones (POA&amp;M) must be submitted and approved prior to the collection of PII.</w:delText>
        </w:r>
      </w:del>
    </w:p>
    <w:p w14:paraId="44EC6A0E" w14:textId="13CD6B8E" w:rsidR="00CE779F" w:rsidDel="00AE08E0" w:rsidRDefault="00CE779F" w:rsidP="00CE779F">
      <w:pPr>
        <w:pStyle w:val="NoSpacing"/>
        <w:rPr>
          <w:del w:id="172" w:author="Rafael Richards" w:date="2024-07-28T23:34:00Z"/>
        </w:rPr>
      </w:pPr>
    </w:p>
    <w:p w14:paraId="3CAD7467" w14:textId="2708FB81" w:rsidR="00CE779F" w:rsidRPr="00654C0B" w:rsidDel="00AE08E0" w:rsidRDefault="00CE779F" w:rsidP="00CE779F">
      <w:pPr>
        <w:pStyle w:val="ListParagraph"/>
        <w:numPr>
          <w:ilvl w:val="1"/>
          <w:numId w:val="36"/>
        </w:numPr>
        <w:autoSpaceDE w:val="0"/>
        <w:autoSpaceDN w:val="0"/>
        <w:adjustRightInd w:val="0"/>
        <w:spacing w:before="0" w:after="0"/>
        <w:ind w:left="0" w:firstLine="288"/>
        <w:rPr>
          <w:del w:id="173" w:author="Rafael Richards" w:date="2024-07-28T23:34:00Z"/>
          <w:color w:val="000000"/>
        </w:rPr>
      </w:pPr>
      <w:del w:id="174" w:author="Rafael Richards" w:date="2024-07-28T23:34:00Z">
        <w:r w:rsidRPr="00654C0B" w:rsidDel="00AE08E0">
          <w:rPr>
            <w:color w:val="000000"/>
          </w:rPr>
          <w:delText xml:space="preserve">Outsourcing (Contractor facility, Contractor equipment or Contractor staff) of systems or network operations, telecommunications services, or other managed services requires </w:delText>
        </w:r>
        <w:r w:rsidDel="00AE08E0">
          <w:rPr>
            <w:color w:val="000000"/>
          </w:rPr>
          <w:delText>A</w:delText>
        </w:r>
        <w:r w:rsidRPr="00654C0B" w:rsidDel="00AE08E0">
          <w:rPr>
            <w:color w:val="000000"/>
          </w:rPr>
          <w:delText xml:space="preserve">&amp;A of the Contractor’s systems in accordance with VA Handbook 6500.3, </w:delText>
        </w:r>
        <w:r w:rsidDel="00AE08E0">
          <w:rPr>
            <w:i/>
            <w:iCs/>
            <w:color w:val="000000"/>
          </w:rPr>
          <w:delText>Assessment, Authorization and Continuous Monitoring of VA Information Systems</w:delText>
        </w:r>
        <w:r w:rsidRPr="00654C0B" w:rsidDel="00AE08E0">
          <w:rPr>
            <w:i/>
            <w:iCs/>
            <w:color w:val="000000"/>
          </w:rPr>
          <w:delText xml:space="preserve"> </w:delText>
        </w:r>
        <w:r w:rsidRPr="00654C0B" w:rsidDel="00AE08E0">
          <w:rPr>
            <w:color w:val="000000"/>
          </w:rPr>
          <w:delText xml:space="preserve">and/or the VA OCS Certification Program Office. Government-owned (Government facility or Government equipment) Contractor-operated systems, third party or business partner networks require memorandums of understanding and interconnection </w:delText>
        </w:r>
        <w:r w:rsidDel="00AE08E0">
          <w:rPr>
            <w:color w:val="000000"/>
          </w:rPr>
          <w:delText xml:space="preserve">security </w:delText>
        </w:r>
        <w:r w:rsidRPr="00654C0B" w:rsidDel="00AE08E0">
          <w:rPr>
            <w:color w:val="000000"/>
          </w:rPr>
          <w:delText>agreements (MOU-ISA) which detail what data types are shared, who has access, and the appropriate level of security controls for all systems connected to VA networks.</w:delText>
        </w:r>
      </w:del>
    </w:p>
    <w:p w14:paraId="65575AAC" w14:textId="1EA5473A" w:rsidR="00CE779F" w:rsidDel="00AE08E0" w:rsidRDefault="00CE779F" w:rsidP="00CE779F">
      <w:pPr>
        <w:pStyle w:val="NoSpacing"/>
        <w:rPr>
          <w:del w:id="175" w:author="Rafael Richards" w:date="2024-07-28T23:34:00Z"/>
        </w:rPr>
      </w:pPr>
    </w:p>
    <w:p w14:paraId="633E6EB8" w14:textId="2E8E5E3C" w:rsidR="00CE779F" w:rsidDel="00AE08E0" w:rsidRDefault="00CE779F" w:rsidP="00CE779F">
      <w:pPr>
        <w:pStyle w:val="ListParagraph"/>
        <w:numPr>
          <w:ilvl w:val="1"/>
          <w:numId w:val="36"/>
        </w:numPr>
        <w:autoSpaceDE w:val="0"/>
        <w:autoSpaceDN w:val="0"/>
        <w:adjustRightInd w:val="0"/>
        <w:spacing w:before="0" w:after="0"/>
        <w:ind w:left="0" w:firstLine="288"/>
        <w:rPr>
          <w:del w:id="176" w:author="Rafael Richards" w:date="2024-07-28T23:34:00Z"/>
          <w:color w:val="000000"/>
        </w:rPr>
      </w:pPr>
      <w:del w:id="177" w:author="Rafael Richards" w:date="2024-07-28T23:34:00Z">
        <w:r w:rsidRPr="00654C0B" w:rsidDel="00AE08E0">
          <w:rPr>
            <w:color w:val="000000"/>
          </w:rPr>
          <w:delText xml:space="preserve">The Contractor/Subcontractor’s system must adhere to all FISMA, FIPS, and NIST standards related to the annual FISMA security controls assessment and review and update the PIA. Any deficiencies noted during this assessment must be provided to the VA </w:delText>
        </w:r>
        <w:r w:rsidDel="00AE08E0">
          <w:rPr>
            <w:color w:val="000000"/>
          </w:rPr>
          <w:delText>CO</w:delText>
        </w:r>
        <w:r w:rsidRPr="00654C0B" w:rsidDel="00AE08E0">
          <w:rPr>
            <w:color w:val="000000"/>
          </w:rPr>
          <w:delText xml:space="preserve"> and the ISO for entry into </w:delText>
        </w:r>
        <w:r w:rsidDel="00AE08E0">
          <w:rPr>
            <w:color w:val="000000"/>
          </w:rPr>
          <w:delText xml:space="preserve">the </w:delText>
        </w:r>
        <w:r w:rsidRPr="00654C0B" w:rsidDel="00AE08E0">
          <w:rPr>
            <w:color w:val="000000"/>
          </w:rPr>
          <w:delText>VA POA&amp;M management process. The Contractor/Subcontractor must use</w:delText>
        </w:r>
        <w:r w:rsidDel="00AE08E0">
          <w:rPr>
            <w:color w:val="000000"/>
          </w:rPr>
          <w:delText xml:space="preserve"> the</w:delText>
        </w:r>
        <w:r w:rsidRPr="00654C0B" w:rsidDel="00AE08E0">
          <w:rPr>
            <w:color w:val="000000"/>
          </w:rPr>
          <w:delText xml:space="preserve"> VA POA&amp;M process to document planned remedial actions to address any deficiencies in information security policies, procedures, and practices, and the completion of those activities. Security deficiencies must be corrected within the timeframes approved by the Government. Contractor/Subcontractor procedures are subject to periodic, unannounced assessments by VA officials, including the VA Office of Inspector General. The physical security aspects associated with Contractor/Subcontractor activities must also be subject to such assessments. If major changes to the system occur that may affect the privacy or security of the data or the system, t</w:delText>
        </w:r>
        <w:r w:rsidDel="00AE08E0">
          <w:rPr>
            <w:color w:val="000000"/>
          </w:rPr>
          <w:delText>he A</w:delText>
        </w:r>
        <w:r w:rsidRPr="00654C0B" w:rsidDel="00AE08E0">
          <w:rPr>
            <w:color w:val="000000"/>
          </w:rPr>
          <w:delText xml:space="preserve">&amp;A of the system may need to be reviewed, retested and re-authorized per VA Handbook 6500.3. This may require reviewing and updating all of the documentation (PIA, System Security Plan, and Contingency Plan). The Certification Program Office can provide guidance on whether a new </w:delText>
        </w:r>
        <w:r w:rsidDel="00AE08E0">
          <w:rPr>
            <w:color w:val="000000"/>
          </w:rPr>
          <w:delText>A</w:delText>
        </w:r>
        <w:r w:rsidRPr="00654C0B" w:rsidDel="00AE08E0">
          <w:rPr>
            <w:color w:val="000000"/>
          </w:rPr>
          <w:delText>&amp;A would be necessary.</w:delText>
        </w:r>
      </w:del>
    </w:p>
    <w:p w14:paraId="6D2A7ACF" w14:textId="26C1E2AA" w:rsidR="00CE779F" w:rsidDel="00AE08E0" w:rsidRDefault="00CE779F" w:rsidP="00CE779F">
      <w:pPr>
        <w:pStyle w:val="NoSpacing"/>
        <w:rPr>
          <w:del w:id="178" w:author="Rafael Richards" w:date="2024-07-28T23:34:00Z"/>
        </w:rPr>
      </w:pPr>
    </w:p>
    <w:p w14:paraId="11B63B9B" w14:textId="4D74F8CE" w:rsidR="00CE779F" w:rsidDel="00AE08E0" w:rsidRDefault="00CE779F" w:rsidP="00CE779F">
      <w:pPr>
        <w:pStyle w:val="ListParagraph"/>
        <w:numPr>
          <w:ilvl w:val="1"/>
          <w:numId w:val="36"/>
        </w:numPr>
        <w:autoSpaceDE w:val="0"/>
        <w:autoSpaceDN w:val="0"/>
        <w:adjustRightInd w:val="0"/>
        <w:spacing w:before="0" w:after="0"/>
        <w:ind w:left="0" w:firstLine="288"/>
        <w:rPr>
          <w:del w:id="179" w:author="Rafael Richards" w:date="2024-07-28T23:34:00Z"/>
          <w:color w:val="000000"/>
        </w:rPr>
      </w:pPr>
      <w:del w:id="180" w:author="Rafael Richards" w:date="2024-07-28T23:34:00Z">
        <w:r w:rsidRPr="00654C0B" w:rsidDel="00AE08E0">
          <w:rPr>
            <w:color w:val="000000"/>
          </w:rPr>
          <w:delText xml:space="preserve">The Contractor/Subcontractor must conduct an annual self-assessment on all systems and outsourced services as required. Both hard copy and electronic copies of the assessment must be provided to the </w:delText>
        </w:r>
        <w:r w:rsidDel="00AE08E0">
          <w:rPr>
            <w:color w:val="000000"/>
          </w:rPr>
          <w:delText>COR</w:delText>
        </w:r>
        <w:r w:rsidRPr="00654C0B" w:rsidDel="00AE08E0">
          <w:rPr>
            <w:color w:val="000000"/>
          </w:rPr>
          <w:delText>. The Government reserves the right to conduct such an assessment using Government personnel or another Contractor/Subcontractor. The Contractor/Subcontractor must take appropriate and timely action (this can be specified in the contract) to correct or mitigate any weaknesses discovered during such testing, generally at no additional cost.</w:delText>
        </w:r>
      </w:del>
    </w:p>
    <w:p w14:paraId="17196C13" w14:textId="1B79CC7B" w:rsidR="00CE779F" w:rsidRPr="00654C0B" w:rsidDel="00AE08E0" w:rsidRDefault="00CE779F" w:rsidP="00CE779F">
      <w:pPr>
        <w:pStyle w:val="NoSpacing"/>
        <w:rPr>
          <w:del w:id="181" w:author="Rafael Richards" w:date="2024-07-28T23:34:00Z"/>
        </w:rPr>
      </w:pPr>
    </w:p>
    <w:p w14:paraId="4553C24F" w14:textId="2E988E7B" w:rsidR="00CE779F" w:rsidDel="00AE08E0" w:rsidRDefault="00CE779F" w:rsidP="00CE779F">
      <w:pPr>
        <w:pStyle w:val="ListParagraph"/>
        <w:numPr>
          <w:ilvl w:val="1"/>
          <w:numId w:val="36"/>
        </w:numPr>
        <w:autoSpaceDE w:val="0"/>
        <w:autoSpaceDN w:val="0"/>
        <w:adjustRightInd w:val="0"/>
        <w:spacing w:before="0" w:after="0"/>
        <w:ind w:left="0" w:firstLine="288"/>
        <w:rPr>
          <w:del w:id="182" w:author="Rafael Richards" w:date="2024-07-28T23:34:00Z"/>
          <w:color w:val="000000"/>
        </w:rPr>
      </w:pPr>
      <w:del w:id="183" w:author="Rafael Richards" w:date="2024-07-28T23:34:00Z">
        <w:r w:rsidRPr="00654C0B" w:rsidDel="00AE08E0">
          <w:rPr>
            <w:color w:val="000000"/>
          </w:rPr>
          <w:delText xml:space="preserve">VA prohibits the installation and use of personally owned or Contractor/Subcontractor owned equipment or software on </w:delText>
        </w:r>
        <w:r w:rsidDel="00AE08E0">
          <w:rPr>
            <w:color w:val="000000"/>
          </w:rPr>
          <w:delText xml:space="preserve">the </w:delText>
        </w:r>
        <w:r w:rsidRPr="00654C0B" w:rsidDel="00AE08E0">
          <w:rPr>
            <w:color w:val="000000"/>
          </w:rPr>
          <w:delText>VA network. If non-VA owned equipment must be used to fulfill the requirements of a contract, it must be stated in the service agreement, SOW, or contract. All of the security controls required for Government furnished equipment (GFE) must be utilized in approved other equipment (OE) and must be funded by the owner of the equipment. All remote systems must be equipped with, and use, a VA-approved antivirus (AV) software and a personal (host-based or enclave based) firewall that is configured with a VA approved configuration. Software must be kept current, including all critical updates and patches. Owners of approved OE are responsible for providing and maintaining the anti-viral software and the firewall on the non-VA owned OE.</w:delText>
        </w:r>
      </w:del>
    </w:p>
    <w:p w14:paraId="39522D63" w14:textId="2D9ED05D" w:rsidR="00CE779F" w:rsidRPr="00654C0B" w:rsidDel="00AE08E0" w:rsidRDefault="00CE779F" w:rsidP="00CE779F">
      <w:pPr>
        <w:pStyle w:val="NoSpacing"/>
        <w:rPr>
          <w:del w:id="184" w:author="Rafael Richards" w:date="2024-07-28T23:34:00Z"/>
        </w:rPr>
      </w:pPr>
    </w:p>
    <w:p w14:paraId="20A3FCE4" w14:textId="166EF9BF" w:rsidR="00CE779F" w:rsidDel="00AE08E0" w:rsidRDefault="00CE779F" w:rsidP="00CE779F">
      <w:pPr>
        <w:pStyle w:val="ListParagraph"/>
        <w:numPr>
          <w:ilvl w:val="1"/>
          <w:numId w:val="36"/>
        </w:numPr>
        <w:autoSpaceDE w:val="0"/>
        <w:autoSpaceDN w:val="0"/>
        <w:adjustRightInd w:val="0"/>
        <w:spacing w:before="0" w:after="0"/>
        <w:ind w:left="0" w:firstLine="288"/>
        <w:rPr>
          <w:del w:id="185" w:author="Rafael Richards" w:date="2024-07-28T23:34:00Z"/>
          <w:color w:val="000000"/>
        </w:rPr>
      </w:pPr>
      <w:del w:id="186" w:author="Rafael Richards" w:date="2024-07-28T23:34:00Z">
        <w:r w:rsidRPr="00654C0B" w:rsidDel="00AE08E0">
          <w:rPr>
            <w:color w:val="000000"/>
          </w:rPr>
          <w:delText xml:space="preserve">All electronic storage media used on non-VA leased or non-VA owned IT equipment that is used to store, process, or access VA information must be handled in adherence with VA Handbook 6500.1, </w:delText>
        </w:r>
        <w:r w:rsidRPr="00654C0B" w:rsidDel="00AE08E0">
          <w:rPr>
            <w:i/>
            <w:iCs/>
            <w:color w:val="000000"/>
          </w:rPr>
          <w:delText xml:space="preserve">Electronic Media Sanitization </w:delText>
        </w:r>
        <w:r w:rsidRPr="00654C0B" w:rsidDel="00AE08E0">
          <w:rPr>
            <w:color w:val="000000"/>
          </w:rPr>
          <w:delText>upon: (i) completion or termination of the contract or (ii) disposal or return of the IT equipment by the Contractor/Subcontractor or any person acting on behalf of the Contractor/Subcontractor, whichever is earlier. Media (hard drives, optical disks, CDs, back-up tapes, etc.) used by the Contractors/Subcontractors that contain VA information must be returned to VA for sanitization or destruction or the Contractor/Subcontractor must self-certify that the media has been disposed of per 6500.1 requirements. This must be completed within 30 days of termination of the contract.</w:delText>
        </w:r>
      </w:del>
    </w:p>
    <w:p w14:paraId="4E298D12" w14:textId="3A6FC624" w:rsidR="00CE779F" w:rsidRPr="00654C0B" w:rsidDel="00AE08E0" w:rsidRDefault="00CE779F" w:rsidP="00CE779F">
      <w:pPr>
        <w:pStyle w:val="NoSpacing"/>
        <w:rPr>
          <w:del w:id="187" w:author="Rafael Richards" w:date="2024-07-28T23:34:00Z"/>
        </w:rPr>
      </w:pPr>
    </w:p>
    <w:p w14:paraId="2B15C801" w14:textId="44B61EE8" w:rsidR="00CE779F" w:rsidDel="00AE08E0" w:rsidRDefault="00CE779F" w:rsidP="00CE779F">
      <w:pPr>
        <w:pStyle w:val="ListParagraph"/>
        <w:numPr>
          <w:ilvl w:val="1"/>
          <w:numId w:val="36"/>
        </w:numPr>
        <w:autoSpaceDE w:val="0"/>
        <w:autoSpaceDN w:val="0"/>
        <w:adjustRightInd w:val="0"/>
        <w:spacing w:before="0" w:after="0"/>
        <w:ind w:left="0" w:firstLine="288"/>
        <w:rPr>
          <w:del w:id="188" w:author="Rafael Richards" w:date="2024-07-28T23:34:00Z"/>
          <w:color w:val="000000"/>
        </w:rPr>
      </w:pPr>
      <w:del w:id="189" w:author="Rafael Richards" w:date="2024-07-28T23:34:00Z">
        <w:r w:rsidRPr="00654C0B" w:rsidDel="00AE08E0">
          <w:rPr>
            <w:color w:val="000000"/>
          </w:rPr>
          <w:delText>Bio-Medical devices and other equipment or systems containing media (hard drives, optical disks, etc.) with VA sensitive information must not be returned to the vendor at the end of lease, for trade-in, or other purposes. The options are:</w:delText>
        </w:r>
      </w:del>
    </w:p>
    <w:p w14:paraId="7DA68761" w14:textId="19CC9641" w:rsidR="00CE779F" w:rsidRPr="00654C0B" w:rsidDel="00AE08E0" w:rsidRDefault="00CE779F" w:rsidP="00CE779F">
      <w:pPr>
        <w:pStyle w:val="NoSpacing"/>
        <w:rPr>
          <w:del w:id="190" w:author="Rafael Richards" w:date="2024-07-28T23:34:00Z"/>
        </w:rPr>
      </w:pPr>
    </w:p>
    <w:p w14:paraId="78A49D34" w14:textId="01A445C2" w:rsidR="00CE779F" w:rsidDel="00AE08E0" w:rsidRDefault="00CE779F" w:rsidP="00CE779F">
      <w:pPr>
        <w:pStyle w:val="ListParagraph"/>
        <w:numPr>
          <w:ilvl w:val="0"/>
          <w:numId w:val="42"/>
        </w:numPr>
        <w:autoSpaceDE w:val="0"/>
        <w:autoSpaceDN w:val="0"/>
        <w:adjustRightInd w:val="0"/>
        <w:spacing w:before="0" w:after="0"/>
        <w:ind w:left="540"/>
        <w:rPr>
          <w:del w:id="191" w:author="Rafael Richards" w:date="2024-07-28T23:34:00Z"/>
          <w:color w:val="000000"/>
        </w:rPr>
      </w:pPr>
      <w:del w:id="192" w:author="Rafael Richards" w:date="2024-07-28T23:34:00Z">
        <w:r w:rsidRPr="00654C0B" w:rsidDel="00AE08E0">
          <w:rPr>
            <w:color w:val="000000"/>
          </w:rPr>
          <w:delText>Vendor must accept the system without the drive;</w:delText>
        </w:r>
      </w:del>
    </w:p>
    <w:p w14:paraId="5E2FD597" w14:textId="1614D947" w:rsidR="00CE779F" w:rsidRPr="00654C0B" w:rsidDel="00AE08E0" w:rsidRDefault="00CE779F" w:rsidP="00CE779F">
      <w:pPr>
        <w:pStyle w:val="NoSpacing"/>
        <w:rPr>
          <w:del w:id="193" w:author="Rafael Richards" w:date="2024-07-28T23:34:00Z"/>
        </w:rPr>
      </w:pPr>
    </w:p>
    <w:p w14:paraId="6C21EBE0" w14:textId="2F07FA7E" w:rsidR="00CE779F" w:rsidDel="00AE08E0" w:rsidRDefault="00CE779F" w:rsidP="00CE779F">
      <w:pPr>
        <w:numPr>
          <w:ilvl w:val="0"/>
          <w:numId w:val="42"/>
        </w:numPr>
        <w:autoSpaceDE w:val="0"/>
        <w:autoSpaceDN w:val="0"/>
        <w:adjustRightInd w:val="0"/>
        <w:ind w:left="540"/>
        <w:rPr>
          <w:del w:id="194" w:author="Rafael Richards" w:date="2024-07-28T23:34:00Z"/>
          <w:rFonts w:cs="Arial"/>
          <w:color w:val="000000"/>
        </w:rPr>
      </w:pPr>
      <w:del w:id="195" w:author="Rafael Richards" w:date="2024-07-28T23:34:00Z">
        <w:r w:rsidRPr="006A48E5" w:rsidDel="00AE08E0">
          <w:rPr>
            <w:rFonts w:cs="Arial"/>
            <w:color w:val="000000"/>
          </w:rPr>
          <w:delText>VA’s initial medical device purchase includes a spare drive which must be installed in</w:delText>
        </w:r>
        <w:r w:rsidDel="00AE08E0">
          <w:rPr>
            <w:rFonts w:cs="Arial"/>
            <w:color w:val="000000"/>
          </w:rPr>
          <w:delText xml:space="preserve"> </w:delText>
        </w:r>
        <w:r w:rsidRPr="006A48E5" w:rsidDel="00AE08E0">
          <w:rPr>
            <w:rFonts w:cs="Arial"/>
            <w:color w:val="000000"/>
          </w:rPr>
          <w:delText>place of the original drive at time of turn-in; or</w:delText>
        </w:r>
      </w:del>
    </w:p>
    <w:p w14:paraId="6C62F166" w14:textId="60218B10" w:rsidR="00CE779F" w:rsidDel="00AE08E0" w:rsidRDefault="00CE779F" w:rsidP="00CE779F">
      <w:pPr>
        <w:pStyle w:val="NoSpacing"/>
        <w:rPr>
          <w:del w:id="196" w:author="Rafael Richards" w:date="2024-07-28T23:34:00Z"/>
        </w:rPr>
      </w:pPr>
    </w:p>
    <w:p w14:paraId="2AD3CE2B" w14:textId="74769354" w:rsidR="00CE779F" w:rsidDel="00AE08E0" w:rsidRDefault="00CE779F" w:rsidP="00CE779F">
      <w:pPr>
        <w:numPr>
          <w:ilvl w:val="0"/>
          <w:numId w:val="42"/>
        </w:numPr>
        <w:autoSpaceDE w:val="0"/>
        <w:autoSpaceDN w:val="0"/>
        <w:adjustRightInd w:val="0"/>
        <w:ind w:left="540"/>
        <w:rPr>
          <w:del w:id="197" w:author="Rafael Richards" w:date="2024-07-28T23:34:00Z"/>
          <w:rFonts w:cs="Arial"/>
          <w:color w:val="000000"/>
        </w:rPr>
      </w:pPr>
      <w:del w:id="198" w:author="Rafael Richards" w:date="2024-07-28T23:34:00Z">
        <w:r w:rsidRPr="006A48E5" w:rsidDel="00AE08E0">
          <w:rPr>
            <w:rFonts w:cs="Arial"/>
            <w:color w:val="000000"/>
          </w:rPr>
          <w:delText>VA must reimburse the company for media at a reasonable open market replacement</w:delText>
        </w:r>
        <w:r w:rsidDel="00AE08E0">
          <w:rPr>
            <w:rFonts w:cs="Arial"/>
            <w:color w:val="000000"/>
          </w:rPr>
          <w:delText xml:space="preserve"> </w:delText>
        </w:r>
        <w:r w:rsidRPr="006A48E5" w:rsidDel="00AE08E0">
          <w:rPr>
            <w:rFonts w:cs="Arial"/>
            <w:color w:val="000000"/>
          </w:rPr>
          <w:delText>cost at time of purchase.</w:delText>
        </w:r>
      </w:del>
    </w:p>
    <w:p w14:paraId="1A9901B1" w14:textId="03FEF0D6" w:rsidR="00CE779F" w:rsidDel="00AE08E0" w:rsidRDefault="00CE779F" w:rsidP="00CE779F">
      <w:pPr>
        <w:pStyle w:val="NoSpacing"/>
        <w:rPr>
          <w:del w:id="199" w:author="Rafael Richards" w:date="2024-07-28T23:34:00Z"/>
        </w:rPr>
      </w:pPr>
    </w:p>
    <w:p w14:paraId="7AE2B45F" w14:textId="5FBBDBCF" w:rsidR="00CE779F" w:rsidDel="00AE08E0" w:rsidRDefault="00CE779F" w:rsidP="00CE779F">
      <w:pPr>
        <w:numPr>
          <w:ilvl w:val="0"/>
          <w:numId w:val="42"/>
        </w:numPr>
        <w:autoSpaceDE w:val="0"/>
        <w:autoSpaceDN w:val="0"/>
        <w:adjustRightInd w:val="0"/>
        <w:ind w:left="540"/>
        <w:rPr>
          <w:del w:id="200" w:author="Rafael Richards" w:date="2024-07-28T23:34:00Z"/>
          <w:rFonts w:cs="Arial"/>
          <w:color w:val="000000"/>
        </w:rPr>
      </w:pPr>
      <w:del w:id="201" w:author="Rafael Richards" w:date="2024-07-28T23:34:00Z">
        <w:r w:rsidRPr="005B0B62" w:rsidDel="00AE08E0">
          <w:rPr>
            <w:rFonts w:cs="Arial"/>
            <w:color w:val="000000"/>
          </w:rPr>
          <w:delText>Due to the highly specialized and sometimes proprietary hardware and software</w:delText>
        </w:r>
        <w:r w:rsidDel="00AE08E0">
          <w:rPr>
            <w:rFonts w:cs="Arial"/>
            <w:color w:val="000000"/>
          </w:rPr>
          <w:delText xml:space="preserve"> </w:delText>
        </w:r>
        <w:r w:rsidRPr="005B0B62" w:rsidDel="00AE08E0">
          <w:rPr>
            <w:rFonts w:cs="Arial"/>
            <w:color w:val="000000"/>
          </w:rPr>
          <w:delText>associated with medical equipment/systems, if it is not possible for VA to retain the hard drive, then;</w:delText>
        </w:r>
      </w:del>
    </w:p>
    <w:p w14:paraId="662E8EE1" w14:textId="44EC778E" w:rsidR="00CE779F" w:rsidDel="00AE08E0" w:rsidRDefault="00CE779F" w:rsidP="00CE779F">
      <w:pPr>
        <w:pStyle w:val="NoSpacing"/>
        <w:rPr>
          <w:del w:id="202" w:author="Rafael Richards" w:date="2024-07-28T23:34:00Z"/>
        </w:rPr>
      </w:pPr>
    </w:p>
    <w:p w14:paraId="232C3D02" w14:textId="0118DCD8" w:rsidR="00CE779F" w:rsidDel="00AE08E0" w:rsidRDefault="00CE779F" w:rsidP="00CE779F">
      <w:pPr>
        <w:pStyle w:val="ListParagraph"/>
        <w:numPr>
          <w:ilvl w:val="0"/>
          <w:numId w:val="43"/>
        </w:numPr>
        <w:tabs>
          <w:tab w:val="left" w:pos="360"/>
        </w:tabs>
        <w:autoSpaceDE w:val="0"/>
        <w:autoSpaceDN w:val="0"/>
        <w:adjustRightInd w:val="0"/>
        <w:spacing w:before="0" w:after="0"/>
        <w:ind w:left="180" w:firstLine="0"/>
        <w:rPr>
          <w:del w:id="203" w:author="Rafael Richards" w:date="2024-07-28T23:34:00Z"/>
          <w:color w:val="000000"/>
        </w:rPr>
      </w:pPr>
      <w:del w:id="204" w:author="Rafael Richards" w:date="2024-07-28T23:34:00Z">
        <w:r w:rsidRPr="00654C0B" w:rsidDel="00AE08E0">
          <w:rPr>
            <w:color w:val="000000"/>
          </w:rPr>
          <w:delText>The equipment vendor must have an existing BAA if the device being traded in has sensitive information stored on it and hard drive(s) from the system are being returned physically intact; and</w:delText>
        </w:r>
      </w:del>
    </w:p>
    <w:p w14:paraId="732D4573" w14:textId="31DCFB8C" w:rsidR="00CE779F" w:rsidDel="00AE08E0" w:rsidRDefault="00CE779F" w:rsidP="00CE779F">
      <w:pPr>
        <w:pStyle w:val="NoSpacing"/>
        <w:rPr>
          <w:del w:id="205" w:author="Rafael Richards" w:date="2024-07-28T23:34:00Z"/>
        </w:rPr>
      </w:pPr>
    </w:p>
    <w:p w14:paraId="2ACE30CF" w14:textId="348876FD" w:rsidR="00CE779F" w:rsidRPr="00C758AB" w:rsidDel="00AE08E0" w:rsidRDefault="00CE779F" w:rsidP="00CE779F">
      <w:pPr>
        <w:pStyle w:val="ListParagraph"/>
        <w:numPr>
          <w:ilvl w:val="0"/>
          <w:numId w:val="43"/>
        </w:numPr>
        <w:tabs>
          <w:tab w:val="left" w:pos="360"/>
        </w:tabs>
        <w:autoSpaceDE w:val="0"/>
        <w:autoSpaceDN w:val="0"/>
        <w:adjustRightInd w:val="0"/>
        <w:ind w:left="180" w:firstLine="0"/>
        <w:rPr>
          <w:del w:id="206" w:author="Rafael Richards" w:date="2024-07-28T23:34:00Z"/>
          <w:color w:val="000000"/>
        </w:rPr>
      </w:pPr>
      <w:del w:id="207" w:author="Rafael Richards" w:date="2024-07-28T23:34:00Z">
        <w:r w:rsidRPr="00C758AB" w:rsidDel="00AE08E0">
          <w:rPr>
            <w:color w:val="000000"/>
          </w:rPr>
          <w:delText>Any fixed hard drive on the device must be non-destructively sanitized to the greatest extent possible without negatively impacting system operation. Selective clearing down to patient data folder level is recommended using VA approved and validated overwriting technologies/methods/tools. Applicable media sanitization specifications need to be preapproved and described in the purchase order or contract.</w:delText>
        </w:r>
      </w:del>
    </w:p>
    <w:p w14:paraId="43333B8F" w14:textId="724991AD" w:rsidR="00CE779F" w:rsidDel="00AE08E0" w:rsidRDefault="00CE779F" w:rsidP="00CE779F">
      <w:pPr>
        <w:pStyle w:val="NoSpacing"/>
        <w:rPr>
          <w:del w:id="208" w:author="Rafael Richards" w:date="2024-07-28T23:34:00Z"/>
        </w:rPr>
      </w:pPr>
    </w:p>
    <w:p w14:paraId="1F80A5EF" w14:textId="764F931C" w:rsidR="00CE779F" w:rsidRPr="00C758AB" w:rsidDel="00AE08E0" w:rsidRDefault="00CE779F" w:rsidP="00CE779F">
      <w:pPr>
        <w:pStyle w:val="ListParagraph"/>
        <w:numPr>
          <w:ilvl w:val="0"/>
          <w:numId w:val="43"/>
        </w:numPr>
        <w:tabs>
          <w:tab w:val="left" w:pos="360"/>
        </w:tabs>
        <w:autoSpaceDE w:val="0"/>
        <w:autoSpaceDN w:val="0"/>
        <w:adjustRightInd w:val="0"/>
        <w:ind w:left="180" w:firstLine="0"/>
        <w:rPr>
          <w:del w:id="209" w:author="Rafael Richards" w:date="2024-07-28T23:34:00Z"/>
          <w:color w:val="000000"/>
        </w:rPr>
      </w:pPr>
      <w:del w:id="210" w:author="Rafael Richards" w:date="2024-07-28T23:34:00Z">
        <w:r w:rsidRPr="00C758AB" w:rsidDel="00AE08E0">
          <w:rPr>
            <w:color w:val="000000"/>
          </w:rPr>
          <w:delText>A statement needs to be signed by the Director (System Owner) that states that the drive could not be removed and that (a) and (b) controls above are in place and completed. The ISO needs to maintain the documentation.</w:delText>
        </w:r>
      </w:del>
    </w:p>
    <w:p w14:paraId="256A7228" w14:textId="77777777" w:rsidR="00CE779F" w:rsidRDefault="00CE779F" w:rsidP="00CE779F">
      <w:pPr>
        <w:pStyle w:val="NoSpacing"/>
      </w:pPr>
    </w:p>
    <w:p w14:paraId="7FAA2213" w14:textId="77777777" w:rsidR="00CE779F" w:rsidRPr="00A9271C" w:rsidRDefault="00CE779F" w:rsidP="00CE779F">
      <w:pPr>
        <w:pStyle w:val="AppendixBheading"/>
        <w:rPr>
          <w:rStyle w:val="Emphasis"/>
          <w:rFonts w:cs="Arial"/>
          <w:b/>
          <w:i w:val="0"/>
          <w:iCs w:val="0"/>
          <w:color w:val="000000"/>
        </w:rPr>
      </w:pPr>
      <w:r w:rsidRPr="006A48E5">
        <w:t>SECURITY INCIDENT INVESTIGATION</w:t>
      </w:r>
    </w:p>
    <w:p w14:paraId="3CEA1FEC" w14:textId="77777777" w:rsidR="00CE779F" w:rsidRPr="006A48E5" w:rsidRDefault="00CE779F" w:rsidP="00CE779F">
      <w:pPr>
        <w:pStyle w:val="NoSpacing"/>
      </w:pPr>
    </w:p>
    <w:p w14:paraId="7CD785A9" w14:textId="77777777" w:rsidR="00CE779F" w:rsidRDefault="00CE779F" w:rsidP="00CE779F">
      <w:pPr>
        <w:pStyle w:val="ListParagraph"/>
        <w:numPr>
          <w:ilvl w:val="1"/>
          <w:numId w:val="37"/>
        </w:numPr>
        <w:autoSpaceDE w:val="0"/>
        <w:autoSpaceDN w:val="0"/>
        <w:adjustRightInd w:val="0"/>
        <w:spacing w:before="0" w:after="0"/>
        <w:ind w:left="0" w:firstLine="288"/>
        <w:rPr>
          <w:color w:val="000000"/>
        </w:rPr>
      </w:pPr>
      <w:r w:rsidRPr="00654C0B">
        <w:rPr>
          <w:color w:val="000000"/>
        </w:rPr>
        <w:t xml:space="preserve">The term “security incident” means an event that has, or could have, resulted in unauthorized access to, loss or damage to VA assets, or sensitive information, or an action that breaches VA security procedures. The Contractor/Subcontractor shall immediately notify the </w:t>
      </w:r>
      <w:r>
        <w:rPr>
          <w:color w:val="000000"/>
        </w:rPr>
        <w:t>COR</w:t>
      </w:r>
      <w:r w:rsidRPr="00654C0B">
        <w:rPr>
          <w:color w:val="000000"/>
        </w:rPr>
        <w:t xml:space="preserve"> and simultaneously, the designated ISO and Privacy Officer for the contract of any known or suspected security/privacy incidents, or any unauthorized disclosure of sensitive information, including that contained in system(s) to which the Contractor/Subcontractor has access.</w:t>
      </w:r>
    </w:p>
    <w:p w14:paraId="732F97EE" w14:textId="77777777" w:rsidR="00CE779F" w:rsidRDefault="00CE779F" w:rsidP="00CE779F">
      <w:pPr>
        <w:pStyle w:val="NoSpacing"/>
      </w:pPr>
    </w:p>
    <w:p w14:paraId="03E48944" w14:textId="77777777" w:rsidR="00CE779F" w:rsidRDefault="00CE779F" w:rsidP="00CE779F">
      <w:pPr>
        <w:pStyle w:val="ListParagraph"/>
        <w:numPr>
          <w:ilvl w:val="1"/>
          <w:numId w:val="37"/>
        </w:numPr>
        <w:autoSpaceDE w:val="0"/>
        <w:autoSpaceDN w:val="0"/>
        <w:adjustRightInd w:val="0"/>
        <w:spacing w:before="0" w:after="0"/>
        <w:ind w:left="0" w:firstLine="288"/>
        <w:rPr>
          <w:color w:val="000000"/>
        </w:rPr>
      </w:pPr>
      <w:r w:rsidRPr="00654C0B">
        <w:rPr>
          <w:color w:val="000000"/>
        </w:rPr>
        <w:t>To the extent known by the Contractor/Subcontractor, the Contractor/Subcontractor’s notice to VA shall identify the information involved, the circumstances surrounding the incident (including to whom, how, when, and where the VA information or assets were placed at risk or compromised), and any other information that the Contractor/Subcontractor considers relevant.</w:t>
      </w:r>
    </w:p>
    <w:p w14:paraId="7172964B" w14:textId="77777777" w:rsidR="00CE779F" w:rsidRPr="00654C0B" w:rsidRDefault="00CE779F" w:rsidP="00CE779F">
      <w:pPr>
        <w:pStyle w:val="NoSpacing"/>
      </w:pPr>
    </w:p>
    <w:p w14:paraId="53FCBBF9" w14:textId="77777777" w:rsidR="00CE779F" w:rsidRDefault="00CE779F" w:rsidP="00CE779F">
      <w:pPr>
        <w:pStyle w:val="ListParagraph"/>
        <w:numPr>
          <w:ilvl w:val="1"/>
          <w:numId w:val="37"/>
        </w:numPr>
        <w:autoSpaceDE w:val="0"/>
        <w:autoSpaceDN w:val="0"/>
        <w:adjustRightInd w:val="0"/>
        <w:spacing w:before="0" w:after="0"/>
        <w:ind w:left="0" w:firstLine="288"/>
        <w:rPr>
          <w:color w:val="000000"/>
        </w:rPr>
      </w:pPr>
      <w:r w:rsidRPr="00654C0B">
        <w:rPr>
          <w:color w:val="000000"/>
        </w:rPr>
        <w:t>With respect to unsecured protected health information, the business associate is deemed to have discovered a data breach when the business associate knew or should have known of a breach of such information. Upon discovery, the business associate must notify the covered entity of the breach. Notifications need to be made in accordance with the executed business associate agreement.</w:t>
      </w:r>
    </w:p>
    <w:p w14:paraId="21C41BB2" w14:textId="77777777" w:rsidR="00CE779F" w:rsidRPr="00654C0B" w:rsidRDefault="00CE779F" w:rsidP="00CE779F">
      <w:pPr>
        <w:pStyle w:val="NoSpacing"/>
      </w:pPr>
    </w:p>
    <w:p w14:paraId="7B674624" w14:textId="77777777" w:rsidR="00CE779F" w:rsidRPr="00654C0B" w:rsidRDefault="00CE779F" w:rsidP="00CE779F">
      <w:pPr>
        <w:pStyle w:val="ListParagraph"/>
        <w:numPr>
          <w:ilvl w:val="1"/>
          <w:numId w:val="37"/>
        </w:numPr>
        <w:autoSpaceDE w:val="0"/>
        <w:autoSpaceDN w:val="0"/>
        <w:adjustRightInd w:val="0"/>
        <w:spacing w:before="0" w:after="0"/>
        <w:ind w:left="0" w:firstLine="288"/>
        <w:rPr>
          <w:color w:val="000000"/>
        </w:rPr>
      </w:pPr>
      <w:r w:rsidRPr="00654C0B">
        <w:rPr>
          <w:color w:val="000000"/>
        </w:rPr>
        <w:t>In instances of theft or break-in or other criminal activity, the Contractor/Subcontractor must concurrently report the incident to the appropriate law enforcement entity (or entities) of jurisdiction, including the VA OIG and Security and Law Enforcement. The Contractor, its employees, and its Subcontractors and their employees shall cooperate with VA and any law enforcement authority responsible for the investigation and prosecution of any possible criminal law violation(s) associated with any incident. The Contractor/Subcontractor shall cooperate with VA in any civil litigation to recover VA information, obtain monetary or other compensation from a third party for damages arising from any incident, or obtain injunctive relief against any third party arising from, or related to, the incident.</w:t>
      </w:r>
    </w:p>
    <w:p w14:paraId="43FAC20C" w14:textId="77777777" w:rsidR="00CE779F" w:rsidRPr="006A48E5" w:rsidRDefault="00CE779F" w:rsidP="00CE779F">
      <w:pPr>
        <w:pStyle w:val="NoSpacing"/>
      </w:pPr>
    </w:p>
    <w:p w14:paraId="05F320A7" w14:textId="77777777" w:rsidR="00CE779F" w:rsidRDefault="00CE779F" w:rsidP="00CE779F">
      <w:pPr>
        <w:pStyle w:val="AppendixBheading"/>
      </w:pPr>
      <w:r w:rsidRPr="006A48E5">
        <w:t>LIQUIDATED DAMAGES FOR DATA BREACH</w:t>
      </w:r>
    </w:p>
    <w:p w14:paraId="5B38556C" w14:textId="77777777" w:rsidR="00CE779F" w:rsidRPr="006A48E5" w:rsidRDefault="00CE779F" w:rsidP="00CE779F">
      <w:pPr>
        <w:pStyle w:val="NoSpacing"/>
      </w:pPr>
    </w:p>
    <w:p w14:paraId="1B31F743" w14:textId="77777777" w:rsidR="00CE779F" w:rsidRDefault="00CE779F" w:rsidP="00CE779F">
      <w:pPr>
        <w:pStyle w:val="ListParagraph"/>
        <w:numPr>
          <w:ilvl w:val="1"/>
          <w:numId w:val="38"/>
        </w:numPr>
        <w:autoSpaceDE w:val="0"/>
        <w:autoSpaceDN w:val="0"/>
        <w:adjustRightInd w:val="0"/>
        <w:spacing w:before="0" w:after="0"/>
        <w:ind w:left="0" w:firstLine="288"/>
        <w:rPr>
          <w:color w:val="000000"/>
        </w:rPr>
      </w:pPr>
      <w:r w:rsidRPr="00654C0B">
        <w:rPr>
          <w:color w:val="000000"/>
        </w:rPr>
        <w:t>Consistent with the requirements of 38 U.S.C. §5725, a contract may require access to sensitive personal information. If so, the Contractor is liable to VA for liquidated damages in the event of a data breach or privacy incident involving any SPI the Contractor/Subcontractor processes or maintains under this contract.</w:t>
      </w:r>
      <w:r>
        <w:rPr>
          <w:color w:val="000000"/>
        </w:rPr>
        <w:t xml:space="preserve">  However, it is the policy of VA to forgo collection of liquidated damages in the event the Contractor provides payment of actual damages in an amount determined to be adequate by the agency.</w:t>
      </w:r>
    </w:p>
    <w:p w14:paraId="66E795D0" w14:textId="77777777" w:rsidR="00CE779F" w:rsidRDefault="00CE779F" w:rsidP="00CE779F">
      <w:pPr>
        <w:pStyle w:val="NoSpacing"/>
      </w:pPr>
    </w:p>
    <w:p w14:paraId="5D6B298C" w14:textId="77777777" w:rsidR="00CE779F" w:rsidRDefault="00CE779F" w:rsidP="00CE779F">
      <w:pPr>
        <w:pStyle w:val="ListParagraph"/>
        <w:numPr>
          <w:ilvl w:val="1"/>
          <w:numId w:val="38"/>
        </w:numPr>
        <w:autoSpaceDE w:val="0"/>
        <w:autoSpaceDN w:val="0"/>
        <w:adjustRightInd w:val="0"/>
        <w:spacing w:before="0" w:after="0"/>
        <w:ind w:left="0" w:firstLine="288"/>
        <w:rPr>
          <w:color w:val="000000"/>
        </w:rPr>
      </w:pPr>
      <w:r w:rsidRPr="00654C0B">
        <w:rPr>
          <w:color w:val="000000"/>
        </w:rPr>
        <w:t>The Contractor/Subcontractor shall provide notice to VA of a “security incident” as set forth in the Security Incident Investigation section above. Upon such notification, VA must secure from a non-Department entity or the VA Office of Inspector General an independent risk analysis of the data breach to determine the level of risk associated with the data breach for the potential misuse of any sensitive personal information involved in the data breach. The term 'data breach' means the loss, theft, or other unauthorized access, or any access other than that incidental to the scope of employment, to data containing sensitive personal information, in electronic or printed form, that results in the potential compromise of the confidentiality or integrity of the data. Contractor shall fully cooperate with the entity performing the risk analysis. Failure to cooperate may be deemed a material breach and grounds for contract termination.</w:t>
      </w:r>
    </w:p>
    <w:p w14:paraId="7325C9A8" w14:textId="77777777" w:rsidR="00CE779F" w:rsidRPr="00654C0B" w:rsidRDefault="00CE779F" w:rsidP="00CE779F">
      <w:pPr>
        <w:pStyle w:val="NoSpacing"/>
      </w:pPr>
    </w:p>
    <w:p w14:paraId="0BB61E28" w14:textId="77777777" w:rsidR="00CE779F" w:rsidRDefault="00CE779F" w:rsidP="00CE779F">
      <w:pPr>
        <w:pStyle w:val="ListParagraph"/>
        <w:numPr>
          <w:ilvl w:val="1"/>
          <w:numId w:val="38"/>
        </w:numPr>
        <w:autoSpaceDE w:val="0"/>
        <w:autoSpaceDN w:val="0"/>
        <w:adjustRightInd w:val="0"/>
        <w:spacing w:before="0" w:after="0"/>
        <w:ind w:left="0" w:firstLine="288"/>
        <w:rPr>
          <w:color w:val="000000"/>
        </w:rPr>
      </w:pPr>
      <w:r w:rsidRPr="00654C0B">
        <w:rPr>
          <w:color w:val="000000"/>
        </w:rPr>
        <w:t>Each risk analysis shall address all relevant information concerning the data breach, including the following:</w:t>
      </w:r>
    </w:p>
    <w:p w14:paraId="64AF9C33" w14:textId="77777777" w:rsidR="00CE779F" w:rsidRPr="00654C0B" w:rsidRDefault="00CE779F" w:rsidP="00CE779F">
      <w:pPr>
        <w:pStyle w:val="NoSpacing"/>
      </w:pPr>
    </w:p>
    <w:p w14:paraId="40084F28" w14:textId="77777777" w:rsidR="00CE779F" w:rsidRDefault="00CE779F" w:rsidP="00CE779F">
      <w:pPr>
        <w:pStyle w:val="ListParagraph"/>
        <w:numPr>
          <w:ilvl w:val="2"/>
          <w:numId w:val="39"/>
        </w:numPr>
        <w:tabs>
          <w:tab w:val="left" w:pos="990"/>
        </w:tabs>
        <w:autoSpaceDE w:val="0"/>
        <w:autoSpaceDN w:val="0"/>
        <w:adjustRightInd w:val="0"/>
        <w:spacing w:before="240" w:after="0"/>
        <w:ind w:left="446" w:firstLine="0"/>
        <w:rPr>
          <w:color w:val="000000"/>
        </w:rPr>
      </w:pPr>
      <w:r w:rsidRPr="00654C0B">
        <w:rPr>
          <w:color w:val="000000"/>
        </w:rPr>
        <w:t>Nature of the event (loss, theft, unauthorized access);</w:t>
      </w:r>
    </w:p>
    <w:p w14:paraId="19D18A53" w14:textId="77777777" w:rsidR="00CE779F" w:rsidRPr="00543864" w:rsidRDefault="00CE779F" w:rsidP="00CE779F">
      <w:pPr>
        <w:pStyle w:val="ListParagraph"/>
        <w:numPr>
          <w:ilvl w:val="2"/>
          <w:numId w:val="39"/>
        </w:numPr>
        <w:tabs>
          <w:tab w:val="left" w:pos="990"/>
        </w:tabs>
        <w:autoSpaceDE w:val="0"/>
        <w:autoSpaceDN w:val="0"/>
        <w:adjustRightInd w:val="0"/>
        <w:spacing w:before="240" w:after="0"/>
        <w:ind w:left="446" w:firstLine="0"/>
        <w:rPr>
          <w:color w:val="000000"/>
        </w:rPr>
      </w:pPr>
      <w:r w:rsidRPr="00543864">
        <w:rPr>
          <w:color w:val="000000"/>
        </w:rPr>
        <w:t>Description of the event, including:</w:t>
      </w:r>
    </w:p>
    <w:p w14:paraId="16B44EFF" w14:textId="77777777" w:rsidR="00CE779F" w:rsidRDefault="00CE779F" w:rsidP="00CE779F">
      <w:pPr>
        <w:numPr>
          <w:ilvl w:val="2"/>
          <w:numId w:val="40"/>
        </w:numPr>
        <w:tabs>
          <w:tab w:val="left" w:pos="990"/>
        </w:tabs>
        <w:autoSpaceDE w:val="0"/>
        <w:autoSpaceDN w:val="0"/>
        <w:adjustRightInd w:val="0"/>
        <w:spacing w:before="240"/>
        <w:ind w:left="720" w:firstLine="0"/>
        <w:rPr>
          <w:rFonts w:cs="Arial"/>
          <w:color w:val="000000"/>
        </w:rPr>
      </w:pPr>
      <w:r w:rsidRPr="006A48E5">
        <w:rPr>
          <w:rFonts w:cs="Arial"/>
          <w:color w:val="000000"/>
        </w:rPr>
        <w:t>date of occurrence;</w:t>
      </w:r>
    </w:p>
    <w:p w14:paraId="1E4752FF" w14:textId="77777777" w:rsidR="00CE779F" w:rsidRDefault="00CE779F" w:rsidP="00CE779F">
      <w:pPr>
        <w:numPr>
          <w:ilvl w:val="2"/>
          <w:numId w:val="40"/>
        </w:numPr>
        <w:tabs>
          <w:tab w:val="left" w:pos="990"/>
        </w:tabs>
        <w:autoSpaceDE w:val="0"/>
        <w:autoSpaceDN w:val="0"/>
        <w:adjustRightInd w:val="0"/>
        <w:spacing w:before="240"/>
        <w:ind w:left="720" w:firstLine="0"/>
        <w:rPr>
          <w:rFonts w:cs="Arial"/>
          <w:color w:val="000000"/>
        </w:rPr>
      </w:pPr>
      <w:r w:rsidRPr="0012301C">
        <w:rPr>
          <w:rFonts w:cs="Arial"/>
          <w:color w:val="000000"/>
        </w:rPr>
        <w:t>data elements involved, including any PII, such as full name, social security number, date of birth, home address, account number, disability code;</w:t>
      </w:r>
    </w:p>
    <w:p w14:paraId="3147C99E" w14:textId="77777777" w:rsidR="00CE779F" w:rsidRDefault="00CE779F" w:rsidP="00CE779F">
      <w:pPr>
        <w:numPr>
          <w:ilvl w:val="2"/>
          <w:numId w:val="39"/>
        </w:numPr>
        <w:tabs>
          <w:tab w:val="left" w:pos="990"/>
        </w:tabs>
        <w:autoSpaceDE w:val="0"/>
        <w:autoSpaceDN w:val="0"/>
        <w:adjustRightInd w:val="0"/>
        <w:spacing w:before="240"/>
        <w:ind w:left="446" w:firstLine="0"/>
        <w:rPr>
          <w:rFonts w:cs="Arial"/>
          <w:color w:val="000000"/>
        </w:rPr>
      </w:pPr>
      <w:r w:rsidRPr="003A3FE0">
        <w:rPr>
          <w:rFonts w:cs="Arial"/>
          <w:color w:val="000000"/>
        </w:rPr>
        <w:t>Number of individuals affected or potentially affected;</w:t>
      </w:r>
    </w:p>
    <w:p w14:paraId="2A0E8918" w14:textId="77777777" w:rsidR="00CE779F" w:rsidRDefault="00CE779F" w:rsidP="00CE779F">
      <w:pPr>
        <w:numPr>
          <w:ilvl w:val="2"/>
          <w:numId w:val="39"/>
        </w:numPr>
        <w:tabs>
          <w:tab w:val="left" w:pos="990"/>
        </w:tabs>
        <w:autoSpaceDE w:val="0"/>
        <w:autoSpaceDN w:val="0"/>
        <w:adjustRightInd w:val="0"/>
        <w:spacing w:before="240"/>
        <w:ind w:left="446" w:firstLine="0"/>
        <w:rPr>
          <w:rFonts w:cs="Arial"/>
          <w:color w:val="000000"/>
        </w:rPr>
      </w:pPr>
      <w:r w:rsidRPr="003A3FE0">
        <w:rPr>
          <w:rFonts w:cs="Arial"/>
          <w:color w:val="000000"/>
        </w:rPr>
        <w:t>Names of individuals or groups affected or potentially affected;</w:t>
      </w:r>
    </w:p>
    <w:p w14:paraId="0AAE1744" w14:textId="77777777" w:rsidR="00CE779F" w:rsidRDefault="00CE779F" w:rsidP="00CE779F">
      <w:pPr>
        <w:numPr>
          <w:ilvl w:val="2"/>
          <w:numId w:val="39"/>
        </w:numPr>
        <w:tabs>
          <w:tab w:val="left" w:pos="990"/>
        </w:tabs>
        <w:autoSpaceDE w:val="0"/>
        <w:autoSpaceDN w:val="0"/>
        <w:adjustRightInd w:val="0"/>
        <w:spacing w:before="240"/>
        <w:ind w:left="446" w:firstLine="0"/>
        <w:rPr>
          <w:rFonts w:cs="Arial"/>
          <w:color w:val="000000"/>
        </w:rPr>
      </w:pPr>
      <w:r w:rsidRPr="003A3FE0">
        <w:rPr>
          <w:rFonts w:cs="Arial"/>
          <w:color w:val="000000"/>
        </w:rPr>
        <w:t>Ease of logical data access to the lost, stolen or improperly accessed data in light of the degree of protection for the data, e.g., unencrypted, plain text;</w:t>
      </w:r>
    </w:p>
    <w:p w14:paraId="53BF525C" w14:textId="77777777" w:rsidR="00CE779F" w:rsidRDefault="00CE779F" w:rsidP="00CE779F">
      <w:pPr>
        <w:numPr>
          <w:ilvl w:val="2"/>
          <w:numId w:val="39"/>
        </w:numPr>
        <w:tabs>
          <w:tab w:val="left" w:pos="990"/>
        </w:tabs>
        <w:autoSpaceDE w:val="0"/>
        <w:autoSpaceDN w:val="0"/>
        <w:adjustRightInd w:val="0"/>
        <w:spacing w:before="240"/>
        <w:ind w:left="446" w:firstLine="0"/>
        <w:rPr>
          <w:rFonts w:cs="Arial"/>
          <w:color w:val="000000"/>
        </w:rPr>
      </w:pPr>
      <w:r w:rsidRPr="003A3FE0">
        <w:rPr>
          <w:rFonts w:cs="Arial"/>
          <w:color w:val="000000"/>
        </w:rPr>
        <w:t>Amount of time the data has been out of VA control;</w:t>
      </w:r>
    </w:p>
    <w:p w14:paraId="6DC77846" w14:textId="77777777" w:rsidR="00CE779F" w:rsidRDefault="00CE779F" w:rsidP="00CE779F">
      <w:pPr>
        <w:numPr>
          <w:ilvl w:val="2"/>
          <w:numId w:val="39"/>
        </w:numPr>
        <w:tabs>
          <w:tab w:val="left" w:pos="990"/>
        </w:tabs>
        <w:autoSpaceDE w:val="0"/>
        <w:autoSpaceDN w:val="0"/>
        <w:adjustRightInd w:val="0"/>
        <w:spacing w:before="240"/>
        <w:ind w:left="446" w:firstLine="0"/>
        <w:rPr>
          <w:rFonts w:cs="Arial"/>
          <w:color w:val="000000"/>
        </w:rPr>
      </w:pPr>
      <w:r w:rsidRPr="003A3FE0">
        <w:rPr>
          <w:rFonts w:cs="Arial"/>
          <w:color w:val="000000"/>
        </w:rPr>
        <w:t>The likelihood that the sensitive personal information will or has been compromised (made accessible to and usable by unauthorized persons);</w:t>
      </w:r>
    </w:p>
    <w:p w14:paraId="185E0201" w14:textId="77777777" w:rsidR="00CE779F" w:rsidRDefault="00CE779F" w:rsidP="00CE779F">
      <w:pPr>
        <w:numPr>
          <w:ilvl w:val="2"/>
          <w:numId w:val="39"/>
        </w:numPr>
        <w:tabs>
          <w:tab w:val="left" w:pos="990"/>
        </w:tabs>
        <w:autoSpaceDE w:val="0"/>
        <w:autoSpaceDN w:val="0"/>
        <w:adjustRightInd w:val="0"/>
        <w:spacing w:before="240"/>
        <w:ind w:left="446" w:firstLine="0"/>
        <w:rPr>
          <w:rFonts w:cs="Arial"/>
          <w:color w:val="000000"/>
        </w:rPr>
      </w:pPr>
      <w:r w:rsidRPr="003A3FE0">
        <w:rPr>
          <w:rFonts w:cs="Arial"/>
          <w:color w:val="000000"/>
        </w:rPr>
        <w:t>Known misuses of data containing sensitive personal information, if any;</w:t>
      </w:r>
    </w:p>
    <w:p w14:paraId="697F9B7B" w14:textId="77777777" w:rsidR="00CE779F" w:rsidRDefault="00CE779F" w:rsidP="00CE779F">
      <w:pPr>
        <w:numPr>
          <w:ilvl w:val="2"/>
          <w:numId w:val="39"/>
        </w:numPr>
        <w:tabs>
          <w:tab w:val="left" w:pos="990"/>
        </w:tabs>
        <w:autoSpaceDE w:val="0"/>
        <w:autoSpaceDN w:val="0"/>
        <w:adjustRightInd w:val="0"/>
        <w:spacing w:before="240"/>
        <w:ind w:left="446" w:firstLine="0"/>
        <w:rPr>
          <w:rFonts w:cs="Arial"/>
          <w:color w:val="000000"/>
        </w:rPr>
      </w:pPr>
      <w:r w:rsidRPr="003A3FE0">
        <w:rPr>
          <w:rFonts w:cs="Arial"/>
          <w:color w:val="000000"/>
        </w:rPr>
        <w:t>Assessment of the potential harm to the affected individuals;</w:t>
      </w:r>
    </w:p>
    <w:p w14:paraId="5F7CA396" w14:textId="77777777" w:rsidR="00CE779F" w:rsidRDefault="00CE779F" w:rsidP="00CE779F">
      <w:pPr>
        <w:numPr>
          <w:ilvl w:val="2"/>
          <w:numId w:val="39"/>
        </w:numPr>
        <w:tabs>
          <w:tab w:val="left" w:pos="990"/>
        </w:tabs>
        <w:autoSpaceDE w:val="0"/>
        <w:autoSpaceDN w:val="0"/>
        <w:adjustRightInd w:val="0"/>
        <w:spacing w:before="240"/>
        <w:ind w:left="446" w:firstLine="0"/>
        <w:rPr>
          <w:rFonts w:cs="Arial"/>
          <w:color w:val="000000"/>
        </w:rPr>
      </w:pPr>
      <w:r w:rsidRPr="003A3FE0">
        <w:rPr>
          <w:rFonts w:cs="Arial"/>
          <w:color w:val="000000"/>
        </w:rPr>
        <w:lastRenderedPageBreak/>
        <w:t xml:space="preserve">Data breach analysis as outlined in 6500.2 Handbook, </w:t>
      </w:r>
      <w:r w:rsidRPr="003A3FE0">
        <w:rPr>
          <w:rFonts w:cs="Arial"/>
          <w:i/>
          <w:iCs/>
          <w:color w:val="000000"/>
        </w:rPr>
        <w:t xml:space="preserve">Management of </w:t>
      </w:r>
      <w:r>
        <w:rPr>
          <w:rFonts w:cs="Arial"/>
          <w:i/>
          <w:iCs/>
          <w:color w:val="000000"/>
        </w:rPr>
        <w:t>Breaches Involving Sensitive Personal Information</w:t>
      </w:r>
      <w:r w:rsidRPr="003A3FE0">
        <w:rPr>
          <w:rFonts w:cs="Arial"/>
          <w:color w:val="000000"/>
        </w:rPr>
        <w:t>, as appropriate; and</w:t>
      </w:r>
    </w:p>
    <w:p w14:paraId="4B9C8C88" w14:textId="77777777" w:rsidR="00CE779F" w:rsidRDefault="00CE779F" w:rsidP="00CE779F">
      <w:pPr>
        <w:numPr>
          <w:ilvl w:val="2"/>
          <w:numId w:val="39"/>
        </w:numPr>
        <w:tabs>
          <w:tab w:val="left" w:pos="990"/>
        </w:tabs>
        <w:autoSpaceDE w:val="0"/>
        <w:autoSpaceDN w:val="0"/>
        <w:adjustRightInd w:val="0"/>
        <w:spacing w:before="240"/>
        <w:ind w:left="446" w:firstLine="0"/>
        <w:rPr>
          <w:rFonts w:cs="Arial"/>
          <w:color w:val="000000"/>
        </w:rPr>
      </w:pPr>
      <w:r w:rsidRPr="003A3FE0">
        <w:rPr>
          <w:rFonts w:cs="Arial"/>
          <w:color w:val="000000"/>
        </w:rPr>
        <w:t>Whether credit protection services may assist record subjects in avoiding or mitigating the results of identity theft based on the sensitive personal information that may have been compromised.</w:t>
      </w:r>
    </w:p>
    <w:p w14:paraId="4FC80B7B" w14:textId="77777777" w:rsidR="00CE779F" w:rsidRPr="003A3FE0" w:rsidRDefault="00CE779F" w:rsidP="00CE779F">
      <w:pPr>
        <w:pStyle w:val="NoSpacing"/>
      </w:pPr>
    </w:p>
    <w:p w14:paraId="486D51DD" w14:textId="77777777" w:rsidR="00CE779F" w:rsidRDefault="00CE779F" w:rsidP="00CE779F">
      <w:pPr>
        <w:pStyle w:val="ListParagraph"/>
        <w:numPr>
          <w:ilvl w:val="1"/>
          <w:numId w:val="38"/>
        </w:numPr>
        <w:autoSpaceDE w:val="0"/>
        <w:autoSpaceDN w:val="0"/>
        <w:adjustRightInd w:val="0"/>
        <w:spacing w:before="0" w:after="0"/>
        <w:ind w:left="0" w:firstLine="288"/>
        <w:rPr>
          <w:color w:val="000000"/>
        </w:rPr>
      </w:pPr>
      <w:r w:rsidRPr="003A3FE0">
        <w:rPr>
          <w:color w:val="000000"/>
        </w:rPr>
        <w:t>Based on the determinations of the independent risk analysis, the Contractor shall be responsible for paying to VA liquidated damages in the amount of $37.50 per affected individual to cover the cost of providing credit protection services to affected individuals consisting of the following:</w:t>
      </w:r>
    </w:p>
    <w:p w14:paraId="24EA5F82" w14:textId="77777777" w:rsidR="00CE779F" w:rsidRDefault="00CE779F" w:rsidP="00CE779F">
      <w:pPr>
        <w:pStyle w:val="NoSpacing"/>
      </w:pPr>
    </w:p>
    <w:p w14:paraId="4E5EB7FF" w14:textId="77777777" w:rsidR="00CE779F" w:rsidRDefault="00CE779F" w:rsidP="00CE779F">
      <w:pPr>
        <w:pStyle w:val="ListParagraph"/>
        <w:numPr>
          <w:ilvl w:val="2"/>
          <w:numId w:val="41"/>
        </w:numPr>
        <w:tabs>
          <w:tab w:val="left" w:pos="990"/>
        </w:tabs>
        <w:autoSpaceDE w:val="0"/>
        <w:autoSpaceDN w:val="0"/>
        <w:adjustRightInd w:val="0"/>
        <w:spacing w:before="240" w:after="120"/>
        <w:ind w:left="547" w:firstLine="0"/>
        <w:rPr>
          <w:color w:val="000000"/>
        </w:rPr>
      </w:pPr>
      <w:r w:rsidRPr="003A3FE0">
        <w:rPr>
          <w:color w:val="000000"/>
        </w:rPr>
        <w:t>Notification;</w:t>
      </w:r>
    </w:p>
    <w:p w14:paraId="22C58D34" w14:textId="77777777" w:rsidR="00CE779F" w:rsidRDefault="00CE779F" w:rsidP="00CE779F">
      <w:pPr>
        <w:pStyle w:val="ListParagraph"/>
        <w:numPr>
          <w:ilvl w:val="2"/>
          <w:numId w:val="41"/>
        </w:numPr>
        <w:tabs>
          <w:tab w:val="left" w:pos="990"/>
        </w:tabs>
        <w:autoSpaceDE w:val="0"/>
        <w:autoSpaceDN w:val="0"/>
        <w:adjustRightInd w:val="0"/>
        <w:spacing w:before="0" w:after="120"/>
        <w:ind w:left="547" w:firstLine="0"/>
        <w:rPr>
          <w:color w:val="000000"/>
        </w:rPr>
      </w:pPr>
      <w:r w:rsidRPr="003A3FE0">
        <w:rPr>
          <w:color w:val="000000"/>
        </w:rPr>
        <w:t>One year of credit monitoring services consisting of automatic daily monitoring of at least 3 relevant credit bureau reports;</w:t>
      </w:r>
    </w:p>
    <w:p w14:paraId="0FC6B605" w14:textId="77777777" w:rsidR="00CE779F" w:rsidRDefault="00CE779F" w:rsidP="00CE779F">
      <w:pPr>
        <w:pStyle w:val="ListParagraph"/>
        <w:numPr>
          <w:ilvl w:val="2"/>
          <w:numId w:val="41"/>
        </w:numPr>
        <w:tabs>
          <w:tab w:val="left" w:pos="990"/>
        </w:tabs>
        <w:autoSpaceDE w:val="0"/>
        <w:autoSpaceDN w:val="0"/>
        <w:adjustRightInd w:val="0"/>
        <w:spacing w:before="0" w:after="120"/>
        <w:ind w:left="547" w:firstLine="0"/>
        <w:rPr>
          <w:color w:val="000000"/>
        </w:rPr>
      </w:pPr>
      <w:r w:rsidRPr="003A3FE0">
        <w:rPr>
          <w:color w:val="000000"/>
        </w:rPr>
        <w:t>Data breach analysis;</w:t>
      </w:r>
    </w:p>
    <w:p w14:paraId="5541A526" w14:textId="77777777" w:rsidR="00CE779F" w:rsidRDefault="00CE779F" w:rsidP="00CE779F">
      <w:pPr>
        <w:pStyle w:val="ListParagraph"/>
        <w:numPr>
          <w:ilvl w:val="2"/>
          <w:numId w:val="41"/>
        </w:numPr>
        <w:tabs>
          <w:tab w:val="left" w:pos="990"/>
        </w:tabs>
        <w:autoSpaceDE w:val="0"/>
        <w:autoSpaceDN w:val="0"/>
        <w:adjustRightInd w:val="0"/>
        <w:spacing w:before="0" w:after="120"/>
        <w:ind w:left="547" w:firstLine="0"/>
        <w:rPr>
          <w:color w:val="000000"/>
        </w:rPr>
      </w:pPr>
      <w:r w:rsidRPr="003A3FE0">
        <w:rPr>
          <w:color w:val="000000"/>
        </w:rPr>
        <w:t>Fraud resolution services, including writing dispute letters, initiating fraud alerts and credit freezes, to assist affected individuals to bring matters to resolution;</w:t>
      </w:r>
    </w:p>
    <w:p w14:paraId="526979A5" w14:textId="77777777" w:rsidR="00CE779F" w:rsidRDefault="00CE779F" w:rsidP="00CE779F">
      <w:pPr>
        <w:pStyle w:val="ListParagraph"/>
        <w:numPr>
          <w:ilvl w:val="2"/>
          <w:numId w:val="41"/>
        </w:numPr>
        <w:tabs>
          <w:tab w:val="left" w:pos="990"/>
        </w:tabs>
        <w:autoSpaceDE w:val="0"/>
        <w:autoSpaceDN w:val="0"/>
        <w:adjustRightInd w:val="0"/>
        <w:spacing w:before="0" w:after="120"/>
        <w:ind w:left="547" w:firstLine="0"/>
        <w:rPr>
          <w:color w:val="000000"/>
        </w:rPr>
      </w:pPr>
      <w:r w:rsidRPr="003A3FE0">
        <w:rPr>
          <w:color w:val="000000"/>
        </w:rPr>
        <w:t>One year of identity theft insurance with $20,000.00 coverage at $0 deductible; and</w:t>
      </w:r>
    </w:p>
    <w:p w14:paraId="336C9CCA" w14:textId="77777777" w:rsidR="00CE779F" w:rsidRPr="003A3FE0" w:rsidRDefault="00CE779F" w:rsidP="00CE779F">
      <w:pPr>
        <w:pStyle w:val="ListParagraph"/>
        <w:numPr>
          <w:ilvl w:val="2"/>
          <w:numId w:val="41"/>
        </w:numPr>
        <w:tabs>
          <w:tab w:val="left" w:pos="990"/>
        </w:tabs>
        <w:autoSpaceDE w:val="0"/>
        <w:autoSpaceDN w:val="0"/>
        <w:adjustRightInd w:val="0"/>
        <w:spacing w:before="0" w:after="120"/>
        <w:ind w:left="547" w:firstLine="0"/>
        <w:rPr>
          <w:color w:val="000000"/>
        </w:rPr>
      </w:pPr>
      <w:r w:rsidRPr="003A3FE0">
        <w:rPr>
          <w:color w:val="000000"/>
        </w:rPr>
        <w:t>Necessary legal expenses the subjects may incur to repair falsified or damaged credit records, histories, or financial affairs.</w:t>
      </w:r>
    </w:p>
    <w:p w14:paraId="68C7AFCC" w14:textId="77777777" w:rsidR="00CE779F" w:rsidRDefault="00CE779F" w:rsidP="00CE779F">
      <w:pPr>
        <w:pStyle w:val="NoSpacing"/>
      </w:pPr>
    </w:p>
    <w:p w14:paraId="4FB00AB6" w14:textId="77777777" w:rsidR="00CE779F" w:rsidRDefault="00CE779F" w:rsidP="00CE779F">
      <w:pPr>
        <w:pStyle w:val="AppendixBheading"/>
      </w:pPr>
      <w:r w:rsidRPr="006A48E5">
        <w:t>SECURITY CONTROLS COMPLIANCE TESTING</w:t>
      </w:r>
    </w:p>
    <w:p w14:paraId="2F97CDA5" w14:textId="77777777" w:rsidR="00CE779F" w:rsidRPr="006A48E5" w:rsidRDefault="00CE779F" w:rsidP="00CE779F">
      <w:pPr>
        <w:pStyle w:val="NoSpacing"/>
      </w:pPr>
    </w:p>
    <w:p w14:paraId="6DB91180" w14:textId="3C7C62BD" w:rsidR="00CE779F" w:rsidRDefault="00CE779F" w:rsidP="00CE779F">
      <w:pPr>
        <w:autoSpaceDE w:val="0"/>
        <w:autoSpaceDN w:val="0"/>
        <w:adjustRightInd w:val="0"/>
        <w:rPr>
          <w:rFonts w:cs="Arial"/>
          <w:color w:val="000000"/>
        </w:rPr>
      </w:pPr>
      <w:r w:rsidRPr="006A48E5">
        <w:rPr>
          <w:rFonts w:cs="Arial"/>
          <w:color w:val="000000"/>
        </w:rPr>
        <w:t>On a periodic basis, VA, including the Office of Inspector General, reserves the right to</w:t>
      </w:r>
      <w:r>
        <w:rPr>
          <w:rFonts w:cs="Arial"/>
          <w:color w:val="000000"/>
        </w:rPr>
        <w:t xml:space="preserve"> </w:t>
      </w:r>
      <w:r w:rsidRPr="006A48E5">
        <w:rPr>
          <w:rFonts w:cs="Arial"/>
          <w:color w:val="000000"/>
        </w:rPr>
        <w:t xml:space="preserve">evaluate any or all of the security controls and privacy practices implemented by the </w:t>
      </w:r>
      <w:r>
        <w:rPr>
          <w:rFonts w:cs="Arial"/>
          <w:color w:val="000000"/>
        </w:rPr>
        <w:t xml:space="preserve">Contractor </w:t>
      </w:r>
      <w:r w:rsidRPr="006A48E5">
        <w:rPr>
          <w:rFonts w:cs="Arial"/>
          <w:color w:val="000000"/>
        </w:rPr>
        <w:t>under the clauses contained within the contract. With 10 working-</w:t>
      </w:r>
      <w:r w:rsidR="00C53903" w:rsidRPr="006A48E5">
        <w:rPr>
          <w:rFonts w:cs="Arial"/>
          <w:color w:val="000000"/>
        </w:rPr>
        <w:t>days’ notice</w:t>
      </w:r>
      <w:r w:rsidRPr="006A48E5">
        <w:rPr>
          <w:rFonts w:cs="Arial"/>
          <w:color w:val="000000"/>
        </w:rPr>
        <w:t>, at the request</w:t>
      </w:r>
      <w:r>
        <w:rPr>
          <w:rFonts w:cs="Arial"/>
          <w:color w:val="000000"/>
        </w:rPr>
        <w:t xml:space="preserve"> </w:t>
      </w:r>
      <w:r w:rsidRPr="006A48E5">
        <w:rPr>
          <w:rFonts w:cs="Arial"/>
          <w:color w:val="000000"/>
        </w:rPr>
        <w:t xml:space="preserve">of the </w:t>
      </w:r>
      <w:r>
        <w:rPr>
          <w:rFonts w:cs="Arial"/>
          <w:color w:val="000000"/>
        </w:rPr>
        <w:t>Government</w:t>
      </w:r>
      <w:r w:rsidRPr="006A48E5">
        <w:rPr>
          <w:rFonts w:cs="Arial"/>
          <w:color w:val="000000"/>
        </w:rPr>
        <w:t xml:space="preserve">, the </w:t>
      </w:r>
      <w:r>
        <w:rPr>
          <w:rFonts w:cs="Arial"/>
          <w:color w:val="000000"/>
        </w:rPr>
        <w:t>Contractor</w:t>
      </w:r>
      <w:r w:rsidRPr="006A48E5">
        <w:rPr>
          <w:rFonts w:cs="Arial"/>
          <w:color w:val="000000"/>
        </w:rPr>
        <w:t xml:space="preserve"> must fully cooperate and assist in a </w:t>
      </w:r>
      <w:r>
        <w:rPr>
          <w:rFonts w:cs="Arial"/>
          <w:color w:val="000000"/>
        </w:rPr>
        <w:t>Government</w:t>
      </w:r>
      <w:r w:rsidRPr="006A48E5">
        <w:rPr>
          <w:rFonts w:cs="Arial"/>
          <w:color w:val="000000"/>
        </w:rPr>
        <w:t>-sponsored</w:t>
      </w:r>
      <w:r>
        <w:rPr>
          <w:rFonts w:cs="Arial"/>
          <w:color w:val="000000"/>
        </w:rPr>
        <w:t xml:space="preserve"> </w:t>
      </w:r>
      <w:r w:rsidRPr="006A48E5">
        <w:rPr>
          <w:rFonts w:cs="Arial"/>
          <w:color w:val="000000"/>
        </w:rPr>
        <w:t>security controls assessment at each location wherein VA information is processed or stored,</w:t>
      </w:r>
      <w:r>
        <w:rPr>
          <w:rFonts w:cs="Arial"/>
          <w:color w:val="000000"/>
        </w:rPr>
        <w:t xml:space="preserve"> </w:t>
      </w:r>
      <w:r w:rsidRPr="006A48E5">
        <w:rPr>
          <w:rFonts w:cs="Arial"/>
          <w:color w:val="000000"/>
        </w:rPr>
        <w:t>or information systems are developed, operated, maintained, or used on behalf of VA,</w:t>
      </w:r>
      <w:r>
        <w:rPr>
          <w:rFonts w:cs="Arial"/>
          <w:color w:val="000000"/>
        </w:rPr>
        <w:t xml:space="preserve"> </w:t>
      </w:r>
      <w:r w:rsidRPr="006A48E5">
        <w:rPr>
          <w:rFonts w:cs="Arial"/>
          <w:color w:val="000000"/>
        </w:rPr>
        <w:t xml:space="preserve">including those initiated by the Office of Inspector General. The </w:t>
      </w:r>
      <w:r>
        <w:rPr>
          <w:rFonts w:cs="Arial"/>
          <w:color w:val="000000"/>
        </w:rPr>
        <w:t>Government</w:t>
      </w:r>
      <w:r w:rsidRPr="006A48E5">
        <w:rPr>
          <w:rFonts w:cs="Arial"/>
          <w:color w:val="000000"/>
        </w:rPr>
        <w:t xml:space="preserve"> may conduct a</w:t>
      </w:r>
      <w:r>
        <w:rPr>
          <w:rFonts w:cs="Arial"/>
          <w:color w:val="000000"/>
        </w:rPr>
        <w:t xml:space="preserve"> </w:t>
      </w:r>
      <w:r w:rsidRPr="006A48E5">
        <w:rPr>
          <w:rFonts w:cs="Arial"/>
          <w:color w:val="000000"/>
        </w:rPr>
        <w:t>security control assessment on shorter notice (to include unannounced assessments) as</w:t>
      </w:r>
      <w:r>
        <w:rPr>
          <w:rFonts w:cs="Arial"/>
          <w:color w:val="000000"/>
        </w:rPr>
        <w:t xml:space="preserve"> </w:t>
      </w:r>
      <w:r w:rsidRPr="006A48E5">
        <w:rPr>
          <w:rFonts w:cs="Arial"/>
          <w:color w:val="000000"/>
        </w:rPr>
        <w:t>determined by VA in the event of a security incident or at any other time.</w:t>
      </w:r>
      <w:r>
        <w:rPr>
          <w:rFonts w:cs="Arial"/>
          <w:color w:val="000000"/>
        </w:rPr>
        <w:t xml:space="preserve"> </w:t>
      </w:r>
    </w:p>
    <w:p w14:paraId="6FE13E2E" w14:textId="77777777" w:rsidR="00CE779F" w:rsidRPr="006A48E5" w:rsidRDefault="00CE779F" w:rsidP="00CE779F">
      <w:pPr>
        <w:pStyle w:val="NoSpacing"/>
      </w:pPr>
    </w:p>
    <w:p w14:paraId="2F1B4D18" w14:textId="77777777" w:rsidR="00CE779F" w:rsidRDefault="00CE779F" w:rsidP="00CE779F">
      <w:pPr>
        <w:pStyle w:val="AppendixBheading"/>
      </w:pPr>
      <w:r w:rsidRPr="006A48E5">
        <w:t>TRAINING</w:t>
      </w:r>
    </w:p>
    <w:p w14:paraId="4569583A" w14:textId="77777777" w:rsidR="00CE779F" w:rsidRPr="006A48E5" w:rsidRDefault="00CE779F" w:rsidP="00CE779F">
      <w:pPr>
        <w:pStyle w:val="NoSpacing"/>
      </w:pPr>
    </w:p>
    <w:p w14:paraId="756A7FFC" w14:textId="77777777" w:rsidR="00CE779F" w:rsidRPr="007B4884" w:rsidRDefault="00CE779F" w:rsidP="00CE779F">
      <w:pPr>
        <w:numPr>
          <w:ilvl w:val="0"/>
          <w:numId w:val="44"/>
        </w:numPr>
        <w:autoSpaceDE w:val="0"/>
        <w:autoSpaceDN w:val="0"/>
        <w:adjustRightInd w:val="0"/>
        <w:ind w:left="360" w:firstLine="0"/>
        <w:contextualSpacing/>
        <w:rPr>
          <w:rFonts w:cs="Arial"/>
          <w:color w:val="000000"/>
        </w:rPr>
      </w:pPr>
      <w:r w:rsidRPr="007B4884">
        <w:rPr>
          <w:rFonts w:cs="Arial"/>
          <w:color w:val="000000"/>
        </w:rPr>
        <w:t>All Contractor employees and Subcontractor employees requiring access to VA information and VA information systems shall complete the following before being granted access to VA information and its systems:</w:t>
      </w:r>
    </w:p>
    <w:p w14:paraId="11BCDB5D" w14:textId="77777777" w:rsidR="00CE779F" w:rsidRPr="009A3C11" w:rsidRDefault="00CE779F" w:rsidP="00CE779F"/>
    <w:p w14:paraId="15383928" w14:textId="77777777" w:rsidR="00CE779F" w:rsidRPr="009A3C11" w:rsidRDefault="00CE779F" w:rsidP="00CE779F">
      <w:pPr>
        <w:pStyle w:val="ListParagraph"/>
        <w:numPr>
          <w:ilvl w:val="0"/>
          <w:numId w:val="45"/>
        </w:numPr>
      </w:pPr>
      <w:r w:rsidRPr="009A3C11">
        <w:t xml:space="preserve">Sign and acknowledge (either manually or electronically) understanding of and responsibilities for compliance with the </w:t>
      </w:r>
      <w:r>
        <w:t xml:space="preserve">VA </w:t>
      </w:r>
      <w:r w:rsidRPr="009A3C11">
        <w:t>Information Security Rules of Behavior</w:t>
      </w:r>
      <w:r>
        <w:t>,</w:t>
      </w:r>
      <w:r w:rsidRPr="009A3C11">
        <w:t xml:space="preserve"> relating to access to VA information and information systems;</w:t>
      </w:r>
    </w:p>
    <w:p w14:paraId="28F57A1E" w14:textId="77777777" w:rsidR="00CE779F" w:rsidRPr="009A3C11" w:rsidRDefault="00CE779F" w:rsidP="00CE779F"/>
    <w:p w14:paraId="6C5A886B" w14:textId="77777777" w:rsidR="00CE779F" w:rsidRPr="009A3C11" w:rsidRDefault="00CE779F" w:rsidP="00CE779F">
      <w:pPr>
        <w:pStyle w:val="ListParagraph"/>
        <w:numPr>
          <w:ilvl w:val="0"/>
          <w:numId w:val="45"/>
        </w:numPr>
      </w:pPr>
      <w:r w:rsidRPr="009A3C11">
        <w:t>Successfully complete the VA Privacy and Information Security Awareness and Rules of Behavior course (TMS</w:t>
      </w:r>
      <w:r>
        <w:t xml:space="preserve"> 2.0</w:t>
      </w:r>
      <w:r w:rsidRPr="009A3C11">
        <w:t xml:space="preserve"> #</w:t>
      </w:r>
      <w:r>
        <w:t xml:space="preserve"> VA </w:t>
      </w:r>
      <w:r w:rsidRPr="009A3C11">
        <w:t xml:space="preserve">10176) and complete this required privacy and information security training annually; </w:t>
      </w:r>
    </w:p>
    <w:p w14:paraId="68306190" w14:textId="77777777" w:rsidR="00CE779F" w:rsidRPr="009A3C11" w:rsidRDefault="00CE779F" w:rsidP="00CE779F"/>
    <w:p w14:paraId="231BB259" w14:textId="77777777" w:rsidR="00CE779F" w:rsidRPr="009A3C11" w:rsidRDefault="00CE779F" w:rsidP="00CE779F">
      <w:pPr>
        <w:pStyle w:val="ListParagraph"/>
        <w:numPr>
          <w:ilvl w:val="0"/>
          <w:numId w:val="45"/>
        </w:numPr>
      </w:pPr>
      <w:r w:rsidRPr="009A3C11">
        <w:t xml:space="preserve">Successfully complete any additional cyber security or privacy training, as required for VA personnel with equivalent information system access [to be defined by the VA program official and provided to the CO for inclusion in the solicitation document – e.g., any role-based information security training required in accordance with NIST Special Publication 800-16, Information Technology Security Training Requirements.] </w:t>
      </w:r>
    </w:p>
    <w:p w14:paraId="7895BC6C" w14:textId="77777777" w:rsidR="00CE779F" w:rsidRPr="007B4884" w:rsidRDefault="00CE779F" w:rsidP="00CE779F">
      <w:pPr>
        <w:pStyle w:val="NoSpacing"/>
      </w:pPr>
    </w:p>
    <w:p w14:paraId="236A6F00" w14:textId="77777777" w:rsidR="00CE779F" w:rsidRPr="007B4884" w:rsidRDefault="00CE779F" w:rsidP="00CE779F">
      <w:pPr>
        <w:numPr>
          <w:ilvl w:val="0"/>
          <w:numId w:val="44"/>
        </w:numPr>
        <w:autoSpaceDE w:val="0"/>
        <w:autoSpaceDN w:val="0"/>
        <w:adjustRightInd w:val="0"/>
        <w:ind w:left="270" w:firstLine="0"/>
        <w:contextualSpacing/>
        <w:rPr>
          <w:rFonts w:cs="Arial"/>
          <w:color w:val="000000"/>
        </w:rPr>
      </w:pPr>
      <w:r w:rsidRPr="007B4884">
        <w:rPr>
          <w:rFonts w:cs="Arial"/>
          <w:color w:val="000000"/>
        </w:rPr>
        <w:t xml:space="preserve">The Contractor shall provide to the </w:t>
      </w:r>
      <w:r>
        <w:rPr>
          <w:rFonts w:cs="Arial"/>
          <w:color w:val="000000"/>
        </w:rPr>
        <w:t>CO</w:t>
      </w:r>
      <w:r w:rsidRPr="007B4884">
        <w:rPr>
          <w:rFonts w:cs="Arial"/>
          <w:color w:val="000000"/>
        </w:rPr>
        <w:t xml:space="preserve"> and/or the COR a copy of the training certificates and certification of signing the Contractor Rules of Behavior for each applicable employee within </w:t>
      </w:r>
      <w:r>
        <w:rPr>
          <w:rFonts w:cs="Arial"/>
          <w:color w:val="000000"/>
        </w:rPr>
        <w:t>2 days</w:t>
      </w:r>
      <w:r w:rsidRPr="007B4884">
        <w:rPr>
          <w:rFonts w:cs="Arial"/>
          <w:color w:val="000000"/>
        </w:rPr>
        <w:t xml:space="preserve"> of the initiation of the contract and annually thereafter, as required.</w:t>
      </w:r>
    </w:p>
    <w:p w14:paraId="45311EE7" w14:textId="77777777" w:rsidR="00CE779F" w:rsidRPr="007B4884" w:rsidRDefault="00CE779F" w:rsidP="00CE779F">
      <w:pPr>
        <w:pStyle w:val="NoSpacing"/>
      </w:pPr>
    </w:p>
    <w:p w14:paraId="087B5DD6" w14:textId="77777777" w:rsidR="00CE779F" w:rsidRPr="00C7236C" w:rsidRDefault="00CE779F" w:rsidP="00CE779F">
      <w:pPr>
        <w:numPr>
          <w:ilvl w:val="0"/>
          <w:numId w:val="44"/>
        </w:numPr>
        <w:autoSpaceDE w:val="0"/>
        <w:autoSpaceDN w:val="0"/>
        <w:adjustRightInd w:val="0"/>
        <w:ind w:left="270" w:firstLine="0"/>
        <w:rPr>
          <w:rFonts w:cs="Arial"/>
          <w:b/>
          <w:bCs/>
          <w:color w:val="000000"/>
        </w:rPr>
      </w:pPr>
      <w:r w:rsidRPr="00C7236C">
        <w:rPr>
          <w:rFonts w:cs="Arial"/>
          <w:color w:val="000000"/>
        </w:rPr>
        <w:t>Failure to complete the mandatory annual training and electronically sign the Rules of Behavior annually, within the timeframe required, is grounds for suspension or termination of all physical or electronic access privileges and removal from work on the contract until such time as the training and documents are complete.</w:t>
      </w:r>
    </w:p>
    <w:p w14:paraId="595181DB" w14:textId="66D7FFD3" w:rsidR="00B555AE" w:rsidRPr="00CE779F" w:rsidRDefault="00B555AE" w:rsidP="00CE779F">
      <w:pPr>
        <w:pStyle w:val="Heading1"/>
        <w:numPr>
          <w:ilvl w:val="0"/>
          <w:numId w:val="0"/>
        </w:numPr>
        <w:rPr>
          <w:b w:val="0"/>
          <w:sz w:val="28"/>
          <w:szCs w:val="28"/>
          <w:u w:val="single"/>
        </w:rPr>
      </w:pPr>
    </w:p>
    <w:sectPr w:rsidR="00B555AE" w:rsidRPr="00CE779F" w:rsidSect="000827B2">
      <w:headerReference w:type="default" r:id="rId17"/>
      <w:footerReference w:type="default" r:id="rId18"/>
      <w:pgSz w:w="12240" w:h="15840" w:code="1"/>
      <w:pgMar w:top="1440" w:right="1440" w:bottom="1440" w:left="1440" w:header="720" w:footer="864" w:gutter="0"/>
      <w:pgBorders w:display="firstPage" w:offsetFrom="page">
        <w:top w:val="threeDEmboss" w:sz="24" w:space="24" w:color="auto"/>
        <w:left w:val="threeDEmboss" w:sz="24" w:space="24" w:color="auto"/>
        <w:bottom w:val="threeDEngrave" w:sz="24" w:space="24" w:color="auto"/>
        <w:right w:val="threeDEngrave" w:sz="24" w:space="24" w:color="auto"/>
      </w:pgBorder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58" w:author="Newcomb, Dana B." w:date="2024-07-25T10:10:00Z" w:initials="NDB">
    <w:p w14:paraId="0BF3BC32" w14:textId="77777777" w:rsidR="000E54D9" w:rsidRDefault="000E54D9" w:rsidP="008647D4">
      <w:pPr>
        <w:pStyle w:val="CommentText"/>
        <w:jc w:val="left"/>
      </w:pPr>
      <w:r>
        <w:rPr>
          <w:rStyle w:val="CommentReference"/>
        </w:rPr>
        <w:annotationRef/>
      </w:r>
      <w:r>
        <w:t>This is what they're doing, not what they're delivering.</w:t>
      </w:r>
    </w:p>
  </w:comment>
  <w:comment w:id="59" w:author="Rafael Richards" w:date="2024-07-28T14:54:00Z" w:initials="RR">
    <w:p w14:paraId="0430EDE4" w14:textId="77777777" w:rsidR="00FB1CDA" w:rsidRDefault="00020271" w:rsidP="00FB1CDA">
      <w:r>
        <w:rPr>
          <w:rStyle w:val="CommentReference"/>
        </w:rPr>
        <w:annotationRef/>
      </w:r>
      <w:r w:rsidR="00FB1CDA">
        <w:rPr>
          <w:kern w:val="22"/>
          <w:sz w:val="20"/>
          <w:szCs w:val="20"/>
        </w:rPr>
        <w:t xml:space="preserve">The repository of one month of traffic from three VistAs is an essential deliverable; it is the base requirement that all analysis for this project depends on. Without this, no analysis can be performed. </w:t>
      </w:r>
    </w:p>
  </w:comment>
  <w:comment w:id="60" w:author="Kuna, Sarah H." w:date="2024-07-29T16:06:00Z" w:initials="KSH">
    <w:p w14:paraId="433B48A3" w14:textId="77777777" w:rsidR="00FC36FD" w:rsidRDefault="00FC36FD" w:rsidP="00611F03">
      <w:pPr>
        <w:pStyle w:val="CommentText"/>
        <w:jc w:val="left"/>
      </w:pPr>
      <w:r>
        <w:rPr>
          <w:rStyle w:val="CommentReference"/>
        </w:rPr>
        <w:annotationRef/>
      </w:r>
      <w:r>
        <w:rPr>
          <w:highlight w:val="yellow"/>
        </w:rPr>
        <w:t>This deliverable was recommended to be deleted from dana's review because it is not a deliverable.  Recommend removing this because language is written above stating what the Contractor should be doing. According to the above, the contractor is collecting this and storing it.  If it truly is a deliverable, how are they going to delivery it so the PM and COR can actually review it and accept it? Is it a report or something?  If not, then the recommendation is still to delete this.</w:t>
      </w:r>
    </w:p>
  </w:comment>
  <w:comment w:id="61" w:author="Richards, Rafael M." w:date="2024-07-30T15:17:00Z" w:initials="RRM">
    <w:p w14:paraId="002D9634" w14:textId="77777777" w:rsidR="00CF70F4" w:rsidRDefault="00236E9B" w:rsidP="00493073">
      <w:pPr>
        <w:pStyle w:val="CommentText"/>
        <w:jc w:val="left"/>
      </w:pPr>
      <w:r>
        <w:rPr>
          <w:rStyle w:val="CommentReference"/>
        </w:rPr>
        <w:annotationRef/>
      </w:r>
      <w:r w:rsidR="00CF70F4">
        <w:t>The COR/PM would be given a report or screenshot of the VAEC logging repository which shows the duration (one month) and volume of traffic captured</w:t>
      </w:r>
    </w:p>
  </w:comment>
  <w:comment w:id="62" w:author="Newcomb, Dana B." w:date="2024-07-25T10:15:00Z" w:initials="NDB">
    <w:p w14:paraId="00B885B8" w14:textId="70C9B820" w:rsidR="000E54D9" w:rsidRDefault="000E54D9" w:rsidP="00D14A3F">
      <w:pPr>
        <w:pStyle w:val="CommentText"/>
        <w:jc w:val="left"/>
      </w:pPr>
      <w:r>
        <w:rPr>
          <w:rStyle w:val="CommentReference"/>
        </w:rPr>
        <w:annotationRef/>
      </w:r>
      <w:r>
        <w:t>This is what I would recommend, with the above revision to the requirements narrative, as I think you're looking for them to provide a SOP here.</w:t>
      </w:r>
    </w:p>
  </w:comment>
  <w:comment w:id="66" w:author="Newcomb, Dana B." w:date="2024-07-25T10:21:00Z" w:initials="NDB">
    <w:p w14:paraId="09989A4F" w14:textId="77777777" w:rsidR="000E54D9" w:rsidRDefault="000E54D9" w:rsidP="006D0A48">
      <w:pPr>
        <w:pStyle w:val="CommentText"/>
        <w:jc w:val="left"/>
      </w:pPr>
      <w:r>
        <w:rPr>
          <w:rStyle w:val="CommentReference"/>
        </w:rPr>
        <w:annotationRef/>
      </w:r>
      <w:r>
        <w:t>This is just the title of the deliverable, but I added some language in the requirements narrative to make it clear that there are 3 of these reports, one for each VistA.</w:t>
      </w:r>
    </w:p>
  </w:comment>
  <w:comment w:id="67" w:author="Rafael Richards" w:date="2024-07-28T14:59:00Z" w:initials="RR">
    <w:p w14:paraId="4F0D9F82" w14:textId="77777777" w:rsidR="00020271" w:rsidRDefault="00020271" w:rsidP="00020271">
      <w:r>
        <w:rPr>
          <w:rStyle w:val="CommentReference"/>
        </w:rPr>
        <w:annotationRef/>
      </w:r>
      <w:r>
        <w:rPr>
          <w:color w:val="000000"/>
          <w:kern w:val="22"/>
          <w:sz w:val="20"/>
          <w:szCs w:val="20"/>
        </w:rPr>
        <w:t>Agree. More precise. It is worth repeating “three VistAs” throughout deliverables.</w:t>
      </w:r>
    </w:p>
  </w:comment>
  <w:comment w:id="70" w:author="Newcomb, Dana B." w:date="2024-07-25T10:29:00Z" w:initials="NDB">
    <w:p w14:paraId="3C154C14" w14:textId="6C56B625" w:rsidR="000E54D9" w:rsidRDefault="000E54D9" w:rsidP="00A1015E">
      <w:pPr>
        <w:pStyle w:val="CommentText"/>
        <w:jc w:val="left"/>
      </w:pPr>
      <w:r>
        <w:rPr>
          <w:rStyle w:val="CommentReference"/>
        </w:rPr>
        <w:annotationRef/>
      </w:r>
      <w:r>
        <w:t>Wouldn't this be the content of the Client Traffic Analysis Validation and Verification Report rather than a content requirement for the Client Traffic Analysis?</w:t>
      </w:r>
    </w:p>
  </w:comment>
  <w:comment w:id="71" w:author="Rafael Richards" w:date="2024-07-28T15:10:00Z" w:initials="RR">
    <w:p w14:paraId="7A1A0922" w14:textId="77777777" w:rsidR="00DB0F66" w:rsidRDefault="005C14DD" w:rsidP="00DB0F66">
      <w:r>
        <w:rPr>
          <w:rStyle w:val="CommentReference"/>
        </w:rPr>
        <w:annotationRef/>
      </w:r>
      <w:r w:rsidR="00DB0F66">
        <w:rPr>
          <w:kern w:val="22"/>
          <w:sz w:val="20"/>
          <w:szCs w:val="20"/>
        </w:rPr>
        <w:t>Validation and verification is a separate and independent task, and has a separate and independent associated report. It is more clear  to call this out in the tasks.</w:t>
      </w:r>
    </w:p>
  </w:comment>
  <w:comment w:id="75" w:author="Newcomb, Dana B." w:date="2024-07-25T10:30:00Z" w:initials="NDB">
    <w:p w14:paraId="67CD4ADD" w14:textId="6F9F472D" w:rsidR="000E54D9" w:rsidRDefault="000E54D9" w:rsidP="00FE06F6">
      <w:pPr>
        <w:pStyle w:val="CommentText"/>
        <w:jc w:val="left"/>
      </w:pPr>
      <w:r>
        <w:rPr>
          <w:rStyle w:val="CommentReference"/>
        </w:rPr>
        <w:annotationRef/>
      </w:r>
      <w:r>
        <w:t>Why solely? This would seem to create a limitation that I'm not sure is necessary.  I would recommend removing.</w:t>
      </w:r>
    </w:p>
  </w:comment>
  <w:comment w:id="76" w:author="Rafael Richards" w:date="2024-07-28T23:47:00Z" w:initials="RR">
    <w:p w14:paraId="70F4D693" w14:textId="77777777" w:rsidR="008A63F5" w:rsidRDefault="008A63F5" w:rsidP="008A63F5">
      <w:r>
        <w:rPr>
          <w:rStyle w:val="CommentReference"/>
        </w:rPr>
        <w:annotationRef/>
      </w:r>
      <w:r>
        <w:rPr>
          <w:kern w:val="22"/>
          <w:sz w:val="20"/>
          <w:szCs w:val="20"/>
        </w:rPr>
        <w:t>We require the analysis of the clients to be “self contained”. (i.e. not have any external dependencies) and fully transparent.  This emphasizes that the traffic analysis is the  analysis sole source of truth regarding client use (it is).</w:t>
      </w:r>
      <w:r>
        <w:rPr>
          <w:kern w:val="22"/>
          <w:sz w:val="20"/>
          <w:szCs w:val="20"/>
        </w:rPr>
        <w:cr/>
      </w:r>
    </w:p>
  </w:comment>
  <w:comment w:id="96" w:author="Newcomb, Dana B." w:date="2024-07-25T10:34:00Z" w:initials="NDB">
    <w:p w14:paraId="76847729" w14:textId="4C383778" w:rsidR="001F5B1A" w:rsidRDefault="000E54D9" w:rsidP="00894517">
      <w:pPr>
        <w:pStyle w:val="CommentText"/>
        <w:jc w:val="left"/>
      </w:pPr>
      <w:r>
        <w:rPr>
          <w:rStyle w:val="CommentReference"/>
        </w:rPr>
        <w:annotationRef/>
      </w:r>
      <w:r w:rsidR="001F5B1A">
        <w:t>Shouldn't be applicable. I think the new handbook language provides a little better instructions on when to incorporate each section, so I would recommend double checking against that to determine if this should be included or not.</w:t>
      </w:r>
    </w:p>
  </w:comment>
  <w:comment w:id="97" w:author="Rafael Richards" w:date="2024-07-28T15:33:00Z" w:initials="RR">
    <w:p w14:paraId="3632D996" w14:textId="77777777" w:rsidR="005314E1" w:rsidRDefault="005314E1" w:rsidP="005314E1">
      <w:r>
        <w:rPr>
          <w:rStyle w:val="CommentReference"/>
        </w:rPr>
        <w:annotationRef/>
      </w:r>
      <w:r>
        <w:rPr>
          <w:color w:val="000000"/>
          <w:kern w:val="22"/>
          <w:sz w:val="20"/>
          <w:szCs w:val="20"/>
        </w:rPr>
        <w:t xml:space="preserve">Concur. </w:t>
      </w:r>
    </w:p>
  </w:comment>
  <w:comment w:id="161" w:author="Newcomb, Dana B." w:date="2024-07-25T10:34:00Z" w:initials="NDB">
    <w:p w14:paraId="3D96E00B" w14:textId="1D06E8D3" w:rsidR="001F5B1A" w:rsidRDefault="000E54D9" w:rsidP="006B12B4">
      <w:pPr>
        <w:pStyle w:val="CommentText"/>
        <w:jc w:val="left"/>
      </w:pPr>
      <w:r>
        <w:rPr>
          <w:rStyle w:val="CommentReference"/>
        </w:rPr>
        <w:annotationRef/>
      </w:r>
      <w:r w:rsidR="001F5B1A">
        <w:t>Shouldn't be applicable. I think the new handbook language provides a little better instructions on when to incorporate each section, so I would recommend double checking against that to determine if this should be included or not.</w:t>
      </w:r>
    </w:p>
  </w:comment>
  <w:comment w:id="162" w:author="Rafael Richards" w:date="2024-07-28T15:44:00Z" w:initials="RR">
    <w:p w14:paraId="17A7C2A4" w14:textId="77777777" w:rsidR="004D1E2F" w:rsidRDefault="004D1E2F" w:rsidP="004D1E2F">
      <w:r>
        <w:rPr>
          <w:rStyle w:val="CommentReference"/>
        </w:rPr>
        <w:annotationRef/>
      </w:r>
      <w:r>
        <w:rPr>
          <w:color w:val="000000"/>
          <w:kern w:val="22"/>
          <w:sz w:val="20"/>
          <w:szCs w:val="20"/>
        </w:rPr>
        <w:t>Agree. Can we replace the body of text with “Not Applicable”?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BF3BC32" w15:done="0"/>
  <w15:commentEx w15:paraId="0430EDE4" w15:paraIdParent="0BF3BC32" w15:done="0"/>
  <w15:commentEx w15:paraId="433B48A3" w15:paraIdParent="0BF3BC32" w15:done="0"/>
  <w15:commentEx w15:paraId="002D9634" w15:paraIdParent="0BF3BC32" w15:done="0"/>
  <w15:commentEx w15:paraId="00B885B8" w15:done="0"/>
  <w15:commentEx w15:paraId="09989A4F" w15:done="0"/>
  <w15:commentEx w15:paraId="4F0D9F82" w15:paraIdParent="09989A4F" w15:done="0"/>
  <w15:commentEx w15:paraId="3C154C14" w15:done="0"/>
  <w15:commentEx w15:paraId="7A1A0922" w15:paraIdParent="3C154C14" w15:done="0"/>
  <w15:commentEx w15:paraId="67CD4ADD" w15:done="0"/>
  <w15:commentEx w15:paraId="70F4D693" w15:paraIdParent="67CD4ADD" w15:done="0"/>
  <w15:commentEx w15:paraId="76847729" w15:done="0"/>
  <w15:commentEx w15:paraId="3632D996" w15:paraIdParent="76847729" w15:done="0"/>
  <w15:commentEx w15:paraId="3D96E00B" w15:done="0"/>
  <w15:commentEx w15:paraId="17A7C2A4" w15:paraIdParent="3D96E00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A4CA2F8" w16cex:dateUtc="2024-07-25T14:10:00Z"/>
  <w16cex:commentExtensible w16cex:durableId="1BE2F16B" w16cex:dateUtc="2024-07-28T18:54:00Z"/>
  <w16cex:commentExtensible w16cex:durableId="2A523C81" w16cex:dateUtc="2024-07-29T20:06:00Z"/>
  <w16cex:commentExtensible w16cex:durableId="2A53828C" w16cex:dateUtc="2024-07-30T19:17:00Z"/>
  <w16cex:commentExtensible w16cex:durableId="2A4CA43F" w16cex:dateUtc="2024-07-25T14:15:00Z"/>
  <w16cex:commentExtensible w16cex:durableId="2A4CA5AC" w16cex:dateUtc="2024-07-25T14:21:00Z"/>
  <w16cex:commentExtensible w16cex:durableId="5B61B113" w16cex:dateUtc="2024-07-28T18:59:00Z"/>
  <w16cex:commentExtensible w16cex:durableId="2A4CA795" w16cex:dateUtc="2024-07-25T14:29:00Z"/>
  <w16cex:commentExtensible w16cex:durableId="5E7AF128" w16cex:dateUtc="2024-07-28T19:10:00Z"/>
  <w16cex:commentExtensible w16cex:durableId="2A4CA7DA" w16cex:dateUtc="2024-07-25T14:30:00Z"/>
  <w16cex:commentExtensible w16cex:durableId="6E9F16D2" w16cex:dateUtc="2024-07-29T03:47:00Z"/>
  <w16cex:commentExtensible w16cex:durableId="2A4CA8BF" w16cex:dateUtc="2024-07-25T14:34:00Z"/>
  <w16cex:commentExtensible w16cex:durableId="373181C3" w16cex:dateUtc="2024-07-28T19:33:00Z"/>
  <w16cex:commentExtensible w16cex:durableId="2A4CA8D3" w16cex:dateUtc="2024-07-25T14:34:00Z"/>
  <w16cex:commentExtensible w16cex:durableId="4D1F5125" w16cex:dateUtc="2024-07-28T19: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BF3BC32" w16cid:durableId="2A4CA2F8"/>
  <w16cid:commentId w16cid:paraId="0430EDE4" w16cid:durableId="1BE2F16B"/>
  <w16cid:commentId w16cid:paraId="433B48A3" w16cid:durableId="2A523C81"/>
  <w16cid:commentId w16cid:paraId="002D9634" w16cid:durableId="2A53828C"/>
  <w16cid:commentId w16cid:paraId="00B885B8" w16cid:durableId="2A4CA43F"/>
  <w16cid:commentId w16cid:paraId="09989A4F" w16cid:durableId="2A4CA5AC"/>
  <w16cid:commentId w16cid:paraId="4F0D9F82" w16cid:durableId="5B61B113"/>
  <w16cid:commentId w16cid:paraId="3C154C14" w16cid:durableId="2A4CA795"/>
  <w16cid:commentId w16cid:paraId="7A1A0922" w16cid:durableId="5E7AF128"/>
  <w16cid:commentId w16cid:paraId="67CD4ADD" w16cid:durableId="2A4CA7DA"/>
  <w16cid:commentId w16cid:paraId="70F4D693" w16cid:durableId="6E9F16D2"/>
  <w16cid:commentId w16cid:paraId="76847729" w16cid:durableId="2A4CA8BF"/>
  <w16cid:commentId w16cid:paraId="3632D996" w16cid:durableId="373181C3"/>
  <w16cid:commentId w16cid:paraId="3D96E00B" w16cid:durableId="2A4CA8D3"/>
  <w16cid:commentId w16cid:paraId="17A7C2A4" w16cid:durableId="4D1F51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94CDB3" w14:textId="77777777" w:rsidR="00367033" w:rsidRDefault="00367033" w:rsidP="00E47F5F">
      <w:r>
        <w:separator/>
      </w:r>
    </w:p>
  </w:endnote>
  <w:endnote w:type="continuationSeparator" w:id="0">
    <w:p w14:paraId="294363EC" w14:textId="77777777" w:rsidR="00367033" w:rsidRDefault="00367033" w:rsidP="00E47F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ld">
    <w:panose1 w:val="020B0604020202020204"/>
    <w:charset w:val="00"/>
    <w:family w:val="roman"/>
    <w:notTrueType/>
    <w:pitch w:val="variable"/>
    <w:sig w:usb0="00000003" w:usb1="00000000" w:usb2="00000000" w:usb3="00000000" w:csb0="00000001" w:csb1="00000000"/>
  </w:font>
  <w:font w:name="Noto Sans Symbols">
    <w:altName w:val="Calibri"/>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90FA9D" w14:textId="77777777" w:rsidR="000C30BA" w:rsidRDefault="000C30BA" w:rsidP="0034635A">
    <w:pPr>
      <w:tabs>
        <w:tab w:val="center" w:pos="4680"/>
      </w:tabs>
      <w:jc w:val="center"/>
      <w:rPr>
        <w:sz w:val="20"/>
        <w:szCs w:val="20"/>
      </w:rPr>
    </w:pPr>
  </w:p>
  <w:p w14:paraId="7DEB3259" w14:textId="77777777" w:rsidR="000C30BA" w:rsidRDefault="000C30BA" w:rsidP="0034635A">
    <w:pPr>
      <w:tabs>
        <w:tab w:val="center" w:pos="4680"/>
      </w:tabs>
      <w:jc w:val="center"/>
      <w:rPr>
        <w:sz w:val="20"/>
        <w:szCs w:val="20"/>
      </w:rPr>
    </w:pPr>
    <w:r w:rsidRPr="00522A97">
      <w:rPr>
        <w:sz w:val="20"/>
        <w:szCs w:val="20"/>
      </w:rPr>
      <w:t xml:space="preserve">Page </w:t>
    </w:r>
    <w:r w:rsidRPr="00522A97">
      <w:rPr>
        <w:sz w:val="20"/>
        <w:szCs w:val="20"/>
      </w:rPr>
      <w:fldChar w:fldCharType="begin"/>
    </w:r>
    <w:r w:rsidRPr="00522A97">
      <w:rPr>
        <w:sz w:val="20"/>
        <w:szCs w:val="20"/>
      </w:rPr>
      <w:instrText xml:space="preserve"> PAGE </w:instrText>
    </w:r>
    <w:r w:rsidRPr="00522A97">
      <w:rPr>
        <w:sz w:val="20"/>
        <w:szCs w:val="20"/>
      </w:rPr>
      <w:fldChar w:fldCharType="separate"/>
    </w:r>
    <w:r>
      <w:rPr>
        <w:noProof/>
        <w:sz w:val="20"/>
        <w:szCs w:val="20"/>
      </w:rPr>
      <w:t>21</w:t>
    </w:r>
    <w:r w:rsidRPr="00522A97">
      <w:rPr>
        <w:sz w:val="20"/>
        <w:szCs w:val="20"/>
      </w:rPr>
      <w:fldChar w:fldCharType="end"/>
    </w:r>
    <w:r w:rsidRPr="00522A97">
      <w:rPr>
        <w:sz w:val="20"/>
        <w:szCs w:val="20"/>
      </w:rPr>
      <w:t xml:space="preserve"> of </w:t>
    </w:r>
    <w:r w:rsidRPr="00522A97">
      <w:rPr>
        <w:sz w:val="20"/>
        <w:szCs w:val="20"/>
      </w:rPr>
      <w:fldChar w:fldCharType="begin"/>
    </w:r>
    <w:r w:rsidRPr="00522A97">
      <w:rPr>
        <w:sz w:val="20"/>
        <w:szCs w:val="20"/>
      </w:rPr>
      <w:instrText xml:space="preserve"> NUMPAGES  </w:instrText>
    </w:r>
    <w:r w:rsidRPr="00522A97">
      <w:rPr>
        <w:sz w:val="20"/>
        <w:szCs w:val="20"/>
      </w:rPr>
      <w:fldChar w:fldCharType="separate"/>
    </w:r>
    <w:r>
      <w:rPr>
        <w:noProof/>
        <w:sz w:val="20"/>
        <w:szCs w:val="20"/>
      </w:rPr>
      <w:t>32</w:t>
    </w:r>
    <w:r w:rsidRPr="00522A97">
      <w:rPr>
        <w:sz w:val="20"/>
        <w:szCs w:val="20"/>
      </w:rPr>
      <w:fldChar w:fldCharType="end"/>
    </w:r>
    <w:bookmarkStart w:id="211" w:name="_Toc6902883"/>
    <w:bookmarkStart w:id="212" w:name="_Toc393177566"/>
    <w:bookmarkStart w:id="213" w:name="_Toc393178136"/>
    <w:bookmarkStart w:id="214" w:name="_Toc393178382"/>
    <w:bookmarkStart w:id="215" w:name="_Toc393178446"/>
    <w:bookmarkStart w:id="216" w:name="_Toc393184012"/>
    <w:bookmarkStart w:id="217" w:name="_Toc393184086"/>
    <w:bookmarkStart w:id="218" w:name="_Toc393184719"/>
    <w:bookmarkStart w:id="219" w:name="_Toc393184927"/>
    <w:bookmarkStart w:id="220" w:name="_Toc398721054"/>
    <w:bookmarkStart w:id="221" w:name="_Toc396620687"/>
    <w:bookmarkStart w:id="222" w:name="_Ref392049487"/>
    <w:bookmarkEnd w:id="211"/>
    <w:bookmarkEnd w:id="212"/>
    <w:bookmarkEnd w:id="213"/>
    <w:bookmarkEnd w:id="214"/>
    <w:bookmarkEnd w:id="215"/>
    <w:bookmarkEnd w:id="216"/>
    <w:bookmarkEnd w:id="217"/>
    <w:bookmarkEnd w:id="218"/>
    <w:bookmarkEnd w:id="219"/>
    <w:bookmarkEnd w:id="220"/>
    <w:bookmarkEnd w:id="221"/>
    <w:bookmarkEnd w:id="222"/>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FA5E4C" w14:textId="77777777" w:rsidR="00367033" w:rsidRDefault="00367033" w:rsidP="00E47F5F">
      <w:r>
        <w:separator/>
      </w:r>
    </w:p>
  </w:footnote>
  <w:footnote w:type="continuationSeparator" w:id="0">
    <w:p w14:paraId="0AE627A1" w14:textId="77777777" w:rsidR="00367033" w:rsidRDefault="00367033" w:rsidP="00E47F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3E8179" w14:textId="4B8A08BF" w:rsidR="000C30BA" w:rsidRPr="0089756D" w:rsidRDefault="0089756D" w:rsidP="00785CCB">
    <w:pPr>
      <w:pStyle w:val="Header"/>
      <w:jc w:val="center"/>
      <w:rPr>
        <w:rStyle w:val="Emphasis"/>
        <w:i w:val="0"/>
        <w:iCs w:val="0"/>
        <w:color w:val="auto"/>
      </w:rPr>
    </w:pPr>
    <w:r w:rsidRPr="0089756D">
      <w:rPr>
        <w:rStyle w:val="Emphasis"/>
        <w:i w:val="0"/>
        <w:iCs w:val="0"/>
        <w:color w:val="auto"/>
      </w:rPr>
      <w:t>VistA Application Analytics</w:t>
    </w:r>
    <w:r w:rsidR="000C30BA" w:rsidRPr="0089756D" w:rsidDel="001A35AF">
      <w:rPr>
        <w:rStyle w:val="Emphasis"/>
        <w:i w:val="0"/>
        <w:iCs w:val="0"/>
        <w:color w:val="auto"/>
      </w:rPr>
      <w:t xml:space="preserve"> </w:t>
    </w:r>
  </w:p>
  <w:p w14:paraId="66F9E2AF" w14:textId="5346017E" w:rsidR="000C30BA" w:rsidRPr="0089756D" w:rsidRDefault="000C30BA" w:rsidP="00B24A32">
    <w:pPr>
      <w:pStyle w:val="NoSpacing"/>
      <w:jc w:val="center"/>
      <w:rPr>
        <w:i/>
        <w:iCs/>
      </w:rPr>
    </w:pPr>
    <w:r w:rsidRPr="0089756D">
      <w:rPr>
        <w:rStyle w:val="Emphasis"/>
        <w:i w:val="0"/>
        <w:iCs w:val="0"/>
        <w:color w:val="auto"/>
      </w:rPr>
      <w:t>VA-</w:t>
    </w:r>
    <w:r w:rsidR="0089756D" w:rsidRPr="0089756D">
      <w:rPr>
        <w:rStyle w:val="Emphasis"/>
        <w:i w:val="0"/>
        <w:iCs w:val="0"/>
        <w:color w:val="auto"/>
      </w:rPr>
      <w:t>24</w:t>
    </w:r>
    <w:r w:rsidRPr="0089756D">
      <w:rPr>
        <w:rStyle w:val="Emphasis"/>
        <w:i w:val="0"/>
        <w:iCs w:val="0"/>
        <w:color w:val="auto"/>
      </w:rPr>
      <w:t>-</w:t>
    </w:r>
    <w:r w:rsidR="0089756D" w:rsidRPr="0089756D">
      <w:rPr>
        <w:rStyle w:val="Emphasis"/>
        <w:i w:val="0"/>
        <w:iCs w:val="0"/>
        <w:color w:val="auto"/>
      </w:rPr>
      <w:t>00054128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D7B25"/>
    <w:multiLevelType w:val="hybridMultilevel"/>
    <w:tmpl w:val="0EB69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E31537"/>
    <w:multiLevelType w:val="hybridMultilevel"/>
    <w:tmpl w:val="431C0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457CE6"/>
    <w:multiLevelType w:val="hybridMultilevel"/>
    <w:tmpl w:val="48A2D40C"/>
    <w:lvl w:ilvl="0" w:tplc="7A26706C">
      <w:start w:val="1"/>
      <w:numFmt w:val="decimal"/>
      <w:pStyle w:val="ListParagraph"/>
      <w:lvlText w:val="%1."/>
      <w:lvlJc w:val="left"/>
      <w:pPr>
        <w:ind w:left="144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BA4C47"/>
    <w:multiLevelType w:val="hybridMultilevel"/>
    <w:tmpl w:val="FB6E759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0652BAF"/>
    <w:multiLevelType w:val="multilevel"/>
    <w:tmpl w:val="5E9E4022"/>
    <w:lvl w:ilvl="0">
      <w:start w:val="1"/>
      <w:numFmt w:val="decimal"/>
      <w:lvlText w:val="%1."/>
      <w:lvlJc w:val="left"/>
      <w:pPr>
        <w:ind w:left="1296" w:hanging="576"/>
      </w:pPr>
      <w:rPr>
        <w:rFonts w:ascii="Arial" w:hAnsi="Arial"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6FE423C"/>
    <w:multiLevelType w:val="hybridMultilevel"/>
    <w:tmpl w:val="4FF00F8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97443C"/>
    <w:multiLevelType w:val="hybridMultilevel"/>
    <w:tmpl w:val="8C1A5840"/>
    <w:lvl w:ilvl="0" w:tplc="0E08A40C">
      <w:start w:val="1"/>
      <w:numFmt w:val="upperLetter"/>
      <w:lvlText w:val="%1."/>
      <w:lvlJc w:val="left"/>
      <w:pPr>
        <w:ind w:left="1170" w:hanging="360"/>
      </w:pPr>
      <w:rPr>
        <w:rFonts w:ascii="Arial" w:eastAsia="Calibri" w:hAnsi="Arial" w:cs="Arial"/>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EAF47A2"/>
    <w:multiLevelType w:val="hybridMultilevel"/>
    <w:tmpl w:val="C21E6CA8"/>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09B1A39"/>
    <w:multiLevelType w:val="hybridMultilevel"/>
    <w:tmpl w:val="9BD61102"/>
    <w:lvl w:ilvl="0" w:tplc="E6EA3A0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513CED"/>
    <w:multiLevelType w:val="hybridMultilevel"/>
    <w:tmpl w:val="88F6BBAA"/>
    <w:lvl w:ilvl="0" w:tplc="DEAAAFEA">
      <w:start w:val="1"/>
      <w:numFmt w:val="decimal"/>
      <w:pStyle w:val="AppendixBheading"/>
      <w:lvlText w:val="B%1."/>
      <w:lvlJc w:val="left"/>
      <w:pPr>
        <w:ind w:left="360" w:hanging="360"/>
      </w:pPr>
      <w:rPr>
        <w:rFonts w:cs="Times New Roman"/>
        <w:b/>
        <w:bCs/>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7812F1"/>
    <w:multiLevelType w:val="multilevel"/>
    <w:tmpl w:val="B5D67438"/>
    <w:lvl w:ilvl="0">
      <w:start w:val="1"/>
      <w:numFmt w:val="decimal"/>
      <w:pStyle w:val="AppendixHeadingB"/>
      <w:lvlText w:val="B%1."/>
      <w:lvlJc w:val="left"/>
      <w:pPr>
        <w:ind w:left="360" w:hanging="360"/>
      </w:pPr>
      <w:rPr>
        <w:rFonts w:ascii="Arial" w:hAnsi="Arial" w:hint="default"/>
        <w:b/>
        <w:i w:val="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6C17A14"/>
    <w:multiLevelType w:val="hybridMultilevel"/>
    <w:tmpl w:val="63AAF9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67668D"/>
    <w:multiLevelType w:val="multilevel"/>
    <w:tmpl w:val="5E9E4022"/>
    <w:lvl w:ilvl="0">
      <w:start w:val="1"/>
      <w:numFmt w:val="decimal"/>
      <w:lvlText w:val="%1."/>
      <w:lvlJc w:val="left"/>
      <w:pPr>
        <w:ind w:left="1296" w:hanging="576"/>
      </w:pPr>
      <w:rPr>
        <w:rFonts w:ascii="Arial" w:hAnsi="Arial"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2C2004F2"/>
    <w:multiLevelType w:val="hybridMultilevel"/>
    <w:tmpl w:val="83FE4E7C"/>
    <w:lvl w:ilvl="0" w:tplc="3DA675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867C02"/>
    <w:multiLevelType w:val="hybridMultilevel"/>
    <w:tmpl w:val="1A64CE52"/>
    <w:lvl w:ilvl="0" w:tplc="52AC0F10">
      <w:start w:val="1"/>
      <w:numFmt w:val="lowerLetter"/>
      <w:pStyle w:val="Lista"/>
      <w:lvlText w:val="%1."/>
      <w:lvlJc w:val="left"/>
      <w:pPr>
        <w:ind w:left="720" w:hanging="360"/>
      </w:pPr>
      <w:rPr>
        <w:rFonts w:hint="default"/>
        <w:b w:val="0"/>
        <w:i w:val="0"/>
        <w:color w:val="00000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B45117"/>
    <w:multiLevelType w:val="hybridMultilevel"/>
    <w:tmpl w:val="9120E7FE"/>
    <w:lvl w:ilvl="0" w:tplc="04090015">
      <w:start w:val="1"/>
      <w:numFmt w:val="upperLetter"/>
      <w:lvlText w:val="%1."/>
      <w:lvlJc w:val="left"/>
      <w:pPr>
        <w:ind w:left="117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2D41C8C"/>
    <w:multiLevelType w:val="hybridMultilevel"/>
    <w:tmpl w:val="1F4E6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4B64A9"/>
    <w:multiLevelType w:val="multilevel"/>
    <w:tmpl w:val="F7F2A93E"/>
    <w:lvl w:ilvl="0">
      <w:start w:val="1"/>
      <w:numFmt w:val="bullet"/>
      <w:lvlText w:val=""/>
      <w:lvlJc w:val="left"/>
      <w:pPr>
        <w:tabs>
          <w:tab w:val="num" w:pos="216"/>
        </w:tabs>
        <w:ind w:left="216" w:hanging="360"/>
      </w:pPr>
      <w:rPr>
        <w:rFonts w:ascii="Symbol" w:hAnsi="Symbol" w:hint="default"/>
        <w:sz w:val="20"/>
      </w:rPr>
    </w:lvl>
    <w:lvl w:ilvl="1">
      <w:start w:val="1"/>
      <w:numFmt w:val="upperLetter"/>
      <w:lvlText w:val="%2."/>
      <w:lvlJc w:val="left"/>
      <w:pPr>
        <w:ind w:left="936" w:hanging="360"/>
      </w:pPr>
    </w:lvl>
    <w:lvl w:ilvl="2">
      <w:start w:val="1"/>
      <w:numFmt w:val="bullet"/>
      <w:lvlText w:val=""/>
      <w:lvlJc w:val="left"/>
      <w:pPr>
        <w:tabs>
          <w:tab w:val="num" w:pos="1656"/>
        </w:tabs>
        <w:ind w:left="1656" w:hanging="360"/>
      </w:pPr>
      <w:rPr>
        <w:rFonts w:ascii="Wingdings" w:hAnsi="Wingdings" w:hint="default"/>
        <w:sz w:val="20"/>
      </w:rPr>
    </w:lvl>
    <w:lvl w:ilvl="3">
      <w:start w:val="1"/>
      <w:numFmt w:val="upperLetter"/>
      <w:lvlText w:val="(%4)"/>
      <w:lvlJc w:val="left"/>
      <w:pPr>
        <w:ind w:left="2376" w:hanging="360"/>
      </w:pPr>
      <w:rPr>
        <w:rFonts w:hint="default"/>
      </w:rPr>
    </w:lvl>
    <w:lvl w:ilvl="4">
      <w:start w:val="1"/>
      <w:numFmt w:val="upperLetter"/>
      <w:lvlText w:val="%5."/>
      <w:lvlJc w:val="left"/>
      <w:pPr>
        <w:ind w:left="3096" w:hanging="360"/>
      </w:pPr>
    </w:lvl>
    <w:lvl w:ilvl="5" w:tentative="1">
      <w:start w:val="1"/>
      <w:numFmt w:val="bullet"/>
      <w:lvlText w:val=""/>
      <w:lvlJc w:val="left"/>
      <w:pPr>
        <w:tabs>
          <w:tab w:val="num" w:pos="3816"/>
        </w:tabs>
        <w:ind w:left="3816" w:hanging="360"/>
      </w:pPr>
      <w:rPr>
        <w:rFonts w:ascii="Wingdings" w:hAnsi="Wingdings" w:hint="default"/>
        <w:sz w:val="20"/>
      </w:rPr>
    </w:lvl>
    <w:lvl w:ilvl="6" w:tentative="1">
      <w:start w:val="1"/>
      <w:numFmt w:val="bullet"/>
      <w:lvlText w:val=""/>
      <w:lvlJc w:val="left"/>
      <w:pPr>
        <w:tabs>
          <w:tab w:val="num" w:pos="4536"/>
        </w:tabs>
        <w:ind w:left="4536" w:hanging="360"/>
      </w:pPr>
      <w:rPr>
        <w:rFonts w:ascii="Wingdings" w:hAnsi="Wingdings" w:hint="default"/>
        <w:sz w:val="20"/>
      </w:rPr>
    </w:lvl>
    <w:lvl w:ilvl="7" w:tentative="1">
      <w:start w:val="1"/>
      <w:numFmt w:val="bullet"/>
      <w:lvlText w:val=""/>
      <w:lvlJc w:val="left"/>
      <w:pPr>
        <w:tabs>
          <w:tab w:val="num" w:pos="5256"/>
        </w:tabs>
        <w:ind w:left="5256" w:hanging="360"/>
      </w:pPr>
      <w:rPr>
        <w:rFonts w:ascii="Wingdings" w:hAnsi="Wingdings" w:hint="default"/>
        <w:sz w:val="20"/>
      </w:rPr>
    </w:lvl>
    <w:lvl w:ilvl="8" w:tentative="1">
      <w:start w:val="1"/>
      <w:numFmt w:val="bullet"/>
      <w:lvlText w:val=""/>
      <w:lvlJc w:val="left"/>
      <w:pPr>
        <w:tabs>
          <w:tab w:val="num" w:pos="5976"/>
        </w:tabs>
        <w:ind w:left="5976" w:hanging="360"/>
      </w:pPr>
      <w:rPr>
        <w:rFonts w:ascii="Wingdings" w:hAnsi="Wingdings" w:hint="default"/>
        <w:sz w:val="20"/>
      </w:rPr>
    </w:lvl>
  </w:abstractNum>
  <w:abstractNum w:abstractNumId="18" w15:restartNumberingAfterBreak="0">
    <w:nsid w:val="3F1F43D1"/>
    <w:multiLevelType w:val="hybridMultilevel"/>
    <w:tmpl w:val="E398D79A"/>
    <w:lvl w:ilvl="0" w:tplc="0409000F">
      <w:start w:val="1"/>
      <w:numFmt w:val="decimal"/>
      <w:lvlText w:val="%1."/>
      <w:lvlJc w:val="left"/>
      <w:pPr>
        <w:ind w:left="117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132079"/>
    <w:multiLevelType w:val="hybridMultilevel"/>
    <w:tmpl w:val="D216410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7955D4"/>
    <w:multiLevelType w:val="hybridMultilevel"/>
    <w:tmpl w:val="D616B2D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AC7BD3"/>
    <w:multiLevelType w:val="hybridMultilevel"/>
    <w:tmpl w:val="4120F6B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385022C"/>
    <w:multiLevelType w:val="multilevel"/>
    <w:tmpl w:val="188C149C"/>
    <w:lvl w:ilvl="0">
      <w:start w:val="1"/>
      <w:numFmt w:val="decimal"/>
      <w:lvlText w:val="%1."/>
      <w:lvlJc w:val="left"/>
      <w:pPr>
        <w:ind w:left="576" w:hanging="576"/>
      </w:pPr>
      <w:rPr>
        <w:rFonts w:ascii="Arial" w:hAnsi="Arial"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rPr>
        <w:rFonts w:hint="default"/>
      </w:rPr>
    </w:lvl>
    <w:lvl w:ilvl="2">
      <w:start w:val="1"/>
      <w:numFmt w:val="decimal"/>
      <w:lvlText w:val="%3)"/>
      <w:lvlJc w:val="left"/>
      <w:pPr>
        <w:ind w:left="1440" w:hanging="18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23" w15:restartNumberingAfterBreak="0">
    <w:nsid w:val="47925D54"/>
    <w:multiLevelType w:val="hybridMultilevel"/>
    <w:tmpl w:val="6FF0E0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AE2D98"/>
    <w:multiLevelType w:val="hybridMultilevel"/>
    <w:tmpl w:val="D0D2C84A"/>
    <w:lvl w:ilvl="0" w:tplc="04090015">
      <w:start w:val="1"/>
      <w:numFmt w:val="upperLetter"/>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5" w15:restartNumberingAfterBreak="0">
    <w:nsid w:val="4C1911D5"/>
    <w:multiLevelType w:val="hybridMultilevel"/>
    <w:tmpl w:val="06ECCF00"/>
    <w:lvl w:ilvl="0" w:tplc="A88EF964">
      <w:start w:val="1"/>
      <w:numFmt w:val="lowerLetter"/>
      <w:lvlText w:val="%1."/>
      <w:lvlJc w:val="right"/>
      <w:pPr>
        <w:ind w:left="540" w:hanging="360"/>
      </w:pPr>
      <w:rPr>
        <w:rFonts w:hint="default"/>
        <w:b w:val="0"/>
      </w:rPr>
    </w:lvl>
    <w:lvl w:ilvl="1" w:tplc="04090019" w:tentative="1">
      <w:start w:val="1"/>
      <w:numFmt w:val="lowerLetter"/>
      <w:lvlText w:val="%2."/>
      <w:lvlJc w:val="left"/>
      <w:pPr>
        <w:ind w:left="1440" w:hanging="360"/>
      </w:pPr>
    </w:lvl>
    <w:lvl w:ilvl="2" w:tplc="2146F84A">
      <w:start w:val="1"/>
      <w:numFmt w:val="decimalZero"/>
      <w:lvlText w:val="%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301308"/>
    <w:multiLevelType w:val="hybridMultilevel"/>
    <w:tmpl w:val="BF88504A"/>
    <w:lvl w:ilvl="0" w:tplc="04090015">
      <w:start w:val="1"/>
      <w:numFmt w:val="upperLetter"/>
      <w:lvlText w:val="%1."/>
      <w:lvlJc w:val="left"/>
      <w:pPr>
        <w:ind w:left="11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377A2A"/>
    <w:multiLevelType w:val="multilevel"/>
    <w:tmpl w:val="C84C8F8A"/>
    <w:lvl w:ilvl="0">
      <w:start w:val="1"/>
      <w:numFmt w:val="decimal"/>
      <w:lvlText w:val="%1."/>
      <w:lvlJc w:val="left"/>
      <w:pPr>
        <w:ind w:left="576" w:hanging="576"/>
      </w:pPr>
      <w:rPr>
        <w:rFonts w:ascii="Arial" w:hAnsi="Arial"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rPr>
        <w:rFonts w:hint="default"/>
      </w:rPr>
    </w:lvl>
    <w:lvl w:ilvl="2">
      <w:start w:val="1"/>
      <w:numFmt w:val="lowerLetter"/>
      <w:lvlText w:val="%3)"/>
      <w:lvlJc w:val="left"/>
      <w:pPr>
        <w:ind w:left="1440" w:hanging="18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28" w15:restartNumberingAfterBreak="0">
    <w:nsid w:val="56007FC3"/>
    <w:multiLevelType w:val="hybridMultilevel"/>
    <w:tmpl w:val="EC389E7A"/>
    <w:lvl w:ilvl="0" w:tplc="F662CAF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C01A5E"/>
    <w:multiLevelType w:val="hybridMultilevel"/>
    <w:tmpl w:val="8662FD5E"/>
    <w:lvl w:ilvl="0" w:tplc="04090017">
      <w:start w:val="1"/>
      <w:numFmt w:val="lowerLetter"/>
      <w:lvlText w:val="%1)"/>
      <w:lvlJc w:val="left"/>
      <w:pPr>
        <w:ind w:left="117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8D2814"/>
    <w:multiLevelType w:val="multilevel"/>
    <w:tmpl w:val="4C4A2EFA"/>
    <w:lvl w:ilvl="0">
      <w:start w:val="1"/>
      <w:numFmt w:val="decimal"/>
      <w:lvlText w:val="%1."/>
      <w:lvlJc w:val="left"/>
      <w:pPr>
        <w:ind w:left="1296" w:hanging="576"/>
      </w:pPr>
      <w:rPr>
        <w:rFonts w:ascii="Arial" w:hAnsi="Arial"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728" w:hanging="432"/>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68E7302D"/>
    <w:multiLevelType w:val="multilevel"/>
    <w:tmpl w:val="3D7061C6"/>
    <w:lvl w:ilvl="0">
      <w:start w:val="1"/>
      <w:numFmt w:val="decimal"/>
      <w:pStyle w:val="AppendixHeading"/>
      <w:lvlText w:val="A%1.0"/>
      <w:lvlJc w:val="left"/>
      <w:pPr>
        <w:ind w:left="360" w:hanging="360"/>
      </w:pPr>
      <w:rPr>
        <w:rFonts w:ascii="Arial" w:hAnsi="Arial" w:cs="Arial"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lvlText w:val="A%1.%2."/>
      <w:lvlJc w:val="left"/>
      <w:pPr>
        <w:ind w:left="720" w:hanging="720"/>
      </w:pPr>
      <w:rPr>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ascii="Times New Roman Bold" w:hAnsi="Times New Roman Bold"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1728" w:hanging="648"/>
      </w:pPr>
      <w:rPr>
        <w:rFonts w:hint="default"/>
        <w:b/>
      </w:rPr>
    </w:lvl>
    <w:lvl w:ilvl="4">
      <w:start w:val="1"/>
      <w:numFmt w:val="decimal"/>
      <w:lvlText w:val="%1.%2.%3.%4.%5."/>
      <w:lvlJc w:val="left"/>
      <w:pPr>
        <w:ind w:left="2232" w:hanging="792"/>
      </w:pPr>
      <w:rPr>
        <w:rFonts w:hint="default"/>
        <w:b/>
      </w:rPr>
    </w:lvl>
    <w:lvl w:ilvl="5">
      <w:start w:val="1"/>
      <w:numFmt w:val="decimal"/>
      <w:lvlText w:val="%1.%2.%3.%4.%5.%6."/>
      <w:lvlJc w:val="left"/>
      <w:pPr>
        <w:ind w:left="2736" w:hanging="936"/>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744" w:hanging="1224"/>
      </w:pPr>
      <w:rPr>
        <w:rFonts w:hint="default"/>
        <w:b/>
      </w:rPr>
    </w:lvl>
    <w:lvl w:ilvl="8">
      <w:start w:val="1"/>
      <w:numFmt w:val="decimal"/>
      <w:lvlText w:val="%1.%2.%3.%4.%5.%6.%7.%8.%9."/>
      <w:lvlJc w:val="left"/>
      <w:pPr>
        <w:ind w:left="4320" w:hanging="1440"/>
      </w:pPr>
      <w:rPr>
        <w:rFonts w:hint="default"/>
        <w:b/>
      </w:rPr>
    </w:lvl>
  </w:abstractNum>
  <w:abstractNum w:abstractNumId="32" w15:restartNumberingAfterBreak="0">
    <w:nsid w:val="6B2A061A"/>
    <w:multiLevelType w:val="hybridMultilevel"/>
    <w:tmpl w:val="A3B04832"/>
    <w:lvl w:ilvl="0" w:tplc="D33E6C5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E73000F"/>
    <w:multiLevelType w:val="multilevel"/>
    <w:tmpl w:val="4C4A2EFA"/>
    <w:lvl w:ilvl="0">
      <w:start w:val="1"/>
      <w:numFmt w:val="decimal"/>
      <w:lvlText w:val="%1."/>
      <w:lvlJc w:val="left"/>
      <w:pPr>
        <w:ind w:left="1296" w:hanging="576"/>
      </w:pPr>
      <w:rPr>
        <w:rFonts w:ascii="Arial" w:hAnsi="Arial"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728" w:hanging="432"/>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731825B8"/>
    <w:multiLevelType w:val="hybridMultilevel"/>
    <w:tmpl w:val="7318C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4CE484F"/>
    <w:multiLevelType w:val="multilevel"/>
    <w:tmpl w:val="4A4CB892"/>
    <w:lvl w:ilvl="0">
      <w:start w:val="1"/>
      <w:numFmt w:val="decimal"/>
      <w:pStyle w:val="Heading1"/>
      <w:lvlText w:val="%1.0 "/>
      <w:lvlJc w:val="left"/>
      <w:pPr>
        <w:ind w:left="720" w:hanging="720"/>
      </w:pPr>
      <w:rPr>
        <w:rFonts w:ascii="Arial" w:hAnsi="Arial" w:cs="Arial"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1080" w:hanging="720"/>
      </w:pPr>
      <w:rPr>
        <w:rFonts w:ascii="Arial" w:hAnsi="Arial" w:cs="Arial"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720" w:hanging="720"/>
      </w:pPr>
      <w:rPr>
        <w:rFonts w:ascii="Arial" w:hAnsi="Arial" w:cs="Arial"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76090E28"/>
    <w:multiLevelType w:val="multilevel"/>
    <w:tmpl w:val="65EA1E84"/>
    <w:lvl w:ilvl="0">
      <w:start w:val="10"/>
      <w:numFmt w:val="lowerLetter"/>
      <w:lvlText w:val="%1."/>
      <w:lvlJc w:val="left"/>
      <w:pPr>
        <w:ind w:left="1296" w:hanging="576"/>
      </w:pPr>
      <w:rPr>
        <w:rFonts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728" w:hanging="432"/>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76A569F3"/>
    <w:multiLevelType w:val="hybridMultilevel"/>
    <w:tmpl w:val="1F4E6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81E65C0"/>
    <w:multiLevelType w:val="multilevel"/>
    <w:tmpl w:val="0D34044A"/>
    <w:lvl w:ilvl="0">
      <w:start w:val="1"/>
      <w:numFmt w:val="lowerLetter"/>
      <w:lvlText w:val="%1)"/>
      <w:lvlJc w:val="left"/>
      <w:pPr>
        <w:ind w:left="882" w:hanging="360"/>
      </w:pPr>
      <w:rPr>
        <w:b w:val="0"/>
        <w:bCs/>
      </w:rPr>
    </w:lvl>
    <w:lvl w:ilvl="1">
      <w:start w:val="1"/>
      <w:numFmt w:val="bullet"/>
      <w:lvlText w:val="o"/>
      <w:lvlJc w:val="left"/>
      <w:pPr>
        <w:ind w:left="1602" w:hanging="360"/>
      </w:pPr>
      <w:rPr>
        <w:rFonts w:ascii="Courier New" w:eastAsia="Courier New" w:hAnsi="Courier New" w:cs="Courier New"/>
      </w:rPr>
    </w:lvl>
    <w:lvl w:ilvl="2">
      <w:start w:val="1"/>
      <w:numFmt w:val="bullet"/>
      <w:lvlText w:val="▪"/>
      <w:lvlJc w:val="left"/>
      <w:pPr>
        <w:ind w:left="2322" w:hanging="360"/>
      </w:pPr>
      <w:rPr>
        <w:rFonts w:ascii="Noto Sans Symbols" w:eastAsia="Noto Sans Symbols" w:hAnsi="Noto Sans Symbols" w:cs="Noto Sans Symbols"/>
      </w:rPr>
    </w:lvl>
    <w:lvl w:ilvl="3">
      <w:start w:val="1"/>
      <w:numFmt w:val="bullet"/>
      <w:lvlText w:val="●"/>
      <w:lvlJc w:val="left"/>
      <w:pPr>
        <w:ind w:left="3042" w:hanging="360"/>
      </w:pPr>
      <w:rPr>
        <w:rFonts w:ascii="Noto Sans Symbols" w:eastAsia="Noto Sans Symbols" w:hAnsi="Noto Sans Symbols" w:cs="Noto Sans Symbols"/>
      </w:rPr>
    </w:lvl>
    <w:lvl w:ilvl="4">
      <w:start w:val="1"/>
      <w:numFmt w:val="bullet"/>
      <w:lvlText w:val="o"/>
      <w:lvlJc w:val="left"/>
      <w:pPr>
        <w:ind w:left="3762" w:hanging="360"/>
      </w:pPr>
      <w:rPr>
        <w:rFonts w:ascii="Courier New" w:eastAsia="Courier New" w:hAnsi="Courier New" w:cs="Courier New"/>
      </w:rPr>
    </w:lvl>
    <w:lvl w:ilvl="5">
      <w:start w:val="1"/>
      <w:numFmt w:val="bullet"/>
      <w:lvlText w:val="▪"/>
      <w:lvlJc w:val="left"/>
      <w:pPr>
        <w:ind w:left="4482" w:hanging="360"/>
      </w:pPr>
      <w:rPr>
        <w:rFonts w:ascii="Noto Sans Symbols" w:eastAsia="Noto Sans Symbols" w:hAnsi="Noto Sans Symbols" w:cs="Noto Sans Symbols"/>
      </w:rPr>
    </w:lvl>
    <w:lvl w:ilvl="6">
      <w:start w:val="1"/>
      <w:numFmt w:val="bullet"/>
      <w:lvlText w:val="●"/>
      <w:lvlJc w:val="left"/>
      <w:pPr>
        <w:ind w:left="5202" w:hanging="360"/>
      </w:pPr>
      <w:rPr>
        <w:rFonts w:ascii="Noto Sans Symbols" w:eastAsia="Noto Sans Symbols" w:hAnsi="Noto Sans Symbols" w:cs="Noto Sans Symbols"/>
      </w:rPr>
    </w:lvl>
    <w:lvl w:ilvl="7">
      <w:start w:val="1"/>
      <w:numFmt w:val="bullet"/>
      <w:lvlText w:val="o"/>
      <w:lvlJc w:val="left"/>
      <w:pPr>
        <w:ind w:left="5922" w:hanging="360"/>
      </w:pPr>
      <w:rPr>
        <w:rFonts w:ascii="Courier New" w:eastAsia="Courier New" w:hAnsi="Courier New" w:cs="Courier New"/>
      </w:rPr>
    </w:lvl>
    <w:lvl w:ilvl="8">
      <w:start w:val="1"/>
      <w:numFmt w:val="bullet"/>
      <w:lvlText w:val="▪"/>
      <w:lvlJc w:val="left"/>
      <w:pPr>
        <w:ind w:left="6642" w:hanging="360"/>
      </w:pPr>
      <w:rPr>
        <w:rFonts w:ascii="Noto Sans Symbols" w:eastAsia="Noto Sans Symbols" w:hAnsi="Noto Sans Symbols" w:cs="Noto Sans Symbols"/>
      </w:rPr>
    </w:lvl>
  </w:abstractNum>
  <w:abstractNum w:abstractNumId="39" w15:restartNumberingAfterBreak="0">
    <w:nsid w:val="79503FBE"/>
    <w:multiLevelType w:val="multilevel"/>
    <w:tmpl w:val="3F786D90"/>
    <w:lvl w:ilvl="0">
      <w:start w:val="1"/>
      <w:numFmt w:val="decimal"/>
      <w:lvlText w:val="%1."/>
      <w:lvlJc w:val="left"/>
      <w:pPr>
        <w:ind w:left="576" w:hanging="576"/>
      </w:pPr>
      <w:rPr>
        <w:rFonts w:ascii="Arial" w:hAnsi="Arial"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rPr>
        <w:rFonts w:hint="default"/>
      </w:rPr>
    </w:lvl>
    <w:lvl w:ilvl="2">
      <w:start w:val="1"/>
      <w:numFmt w:val="decimal"/>
      <w:lvlText w:val="%3)"/>
      <w:lvlJc w:val="left"/>
      <w:pPr>
        <w:ind w:left="1440" w:hanging="18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40" w15:restartNumberingAfterBreak="0">
    <w:nsid w:val="7CDF438D"/>
    <w:multiLevelType w:val="hybridMultilevel"/>
    <w:tmpl w:val="AB9285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D4875ED"/>
    <w:multiLevelType w:val="multilevel"/>
    <w:tmpl w:val="5E9E4022"/>
    <w:lvl w:ilvl="0">
      <w:start w:val="1"/>
      <w:numFmt w:val="decimal"/>
      <w:lvlText w:val="%1."/>
      <w:lvlJc w:val="left"/>
      <w:pPr>
        <w:ind w:left="1296" w:hanging="576"/>
      </w:pPr>
      <w:rPr>
        <w:rFonts w:ascii="Arial" w:hAnsi="Arial"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7E4B6998"/>
    <w:multiLevelType w:val="hybridMultilevel"/>
    <w:tmpl w:val="64C68D4A"/>
    <w:lvl w:ilvl="0" w:tplc="3306C932">
      <w:start w:val="1"/>
      <w:numFmt w:val="decimal"/>
      <w:lvlText w:val="%1."/>
      <w:lvlJc w:val="left"/>
      <w:pPr>
        <w:ind w:left="1170" w:hanging="360"/>
      </w:pPr>
    </w:lvl>
    <w:lvl w:ilvl="1" w:tplc="377E60F8">
      <w:start w:val="1"/>
      <w:numFmt w:val="lowerLetter"/>
      <w:lvlText w:val="%2."/>
      <w:lvlJc w:val="left"/>
      <w:pPr>
        <w:ind w:left="1890" w:hanging="360"/>
      </w:pPr>
    </w:lvl>
    <w:lvl w:ilvl="2" w:tplc="92A41D40">
      <w:start w:val="1"/>
      <w:numFmt w:val="lowerRoman"/>
      <w:lvlText w:val="%3."/>
      <w:lvlJc w:val="right"/>
      <w:pPr>
        <w:ind w:left="2610" w:hanging="180"/>
      </w:pPr>
    </w:lvl>
    <w:lvl w:ilvl="3" w:tplc="755CDDE8" w:tentative="1">
      <w:start w:val="1"/>
      <w:numFmt w:val="decimal"/>
      <w:lvlText w:val="%4."/>
      <w:lvlJc w:val="left"/>
      <w:pPr>
        <w:ind w:left="3330" w:hanging="360"/>
      </w:pPr>
    </w:lvl>
    <w:lvl w:ilvl="4" w:tplc="C2DADBA8" w:tentative="1">
      <w:start w:val="1"/>
      <w:numFmt w:val="lowerLetter"/>
      <w:lvlText w:val="%5."/>
      <w:lvlJc w:val="left"/>
      <w:pPr>
        <w:ind w:left="4050" w:hanging="360"/>
      </w:pPr>
    </w:lvl>
    <w:lvl w:ilvl="5" w:tplc="79344082" w:tentative="1">
      <w:start w:val="1"/>
      <w:numFmt w:val="lowerRoman"/>
      <w:lvlText w:val="%6."/>
      <w:lvlJc w:val="right"/>
      <w:pPr>
        <w:ind w:left="4770" w:hanging="180"/>
      </w:pPr>
    </w:lvl>
    <w:lvl w:ilvl="6" w:tplc="0A942C56" w:tentative="1">
      <w:start w:val="1"/>
      <w:numFmt w:val="decimal"/>
      <w:lvlText w:val="%7."/>
      <w:lvlJc w:val="left"/>
      <w:pPr>
        <w:ind w:left="5490" w:hanging="360"/>
      </w:pPr>
    </w:lvl>
    <w:lvl w:ilvl="7" w:tplc="5EA6826E" w:tentative="1">
      <w:start w:val="1"/>
      <w:numFmt w:val="lowerLetter"/>
      <w:lvlText w:val="%8."/>
      <w:lvlJc w:val="left"/>
      <w:pPr>
        <w:ind w:left="6210" w:hanging="360"/>
      </w:pPr>
    </w:lvl>
    <w:lvl w:ilvl="8" w:tplc="575A7C14" w:tentative="1">
      <w:start w:val="1"/>
      <w:numFmt w:val="lowerRoman"/>
      <w:lvlText w:val="%9."/>
      <w:lvlJc w:val="right"/>
      <w:pPr>
        <w:ind w:left="6930" w:hanging="180"/>
      </w:pPr>
    </w:lvl>
  </w:abstractNum>
  <w:abstractNum w:abstractNumId="43" w15:restartNumberingAfterBreak="0">
    <w:nsid w:val="7F0A6787"/>
    <w:multiLevelType w:val="hybridMultilevel"/>
    <w:tmpl w:val="FEE64F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591350979">
    <w:abstractNumId w:val="31"/>
  </w:num>
  <w:num w:numId="2" w16cid:durableId="100495838">
    <w:abstractNumId w:val="35"/>
  </w:num>
  <w:num w:numId="3" w16cid:durableId="2007050089">
    <w:abstractNumId w:val="14"/>
  </w:num>
  <w:num w:numId="4" w16cid:durableId="2110539616">
    <w:abstractNumId w:val="2"/>
  </w:num>
  <w:num w:numId="5" w16cid:durableId="1094008815">
    <w:abstractNumId w:val="18"/>
  </w:num>
  <w:num w:numId="6" w16cid:durableId="2123304163">
    <w:abstractNumId w:val="24"/>
  </w:num>
  <w:num w:numId="7" w16cid:durableId="377516933">
    <w:abstractNumId w:val="28"/>
  </w:num>
  <w:num w:numId="8" w16cid:durableId="1191141899">
    <w:abstractNumId w:val="10"/>
  </w:num>
  <w:num w:numId="9" w16cid:durableId="964849444">
    <w:abstractNumId w:val="9"/>
  </w:num>
  <w:num w:numId="10" w16cid:durableId="907346497">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08390625">
    <w:abstractNumId w:val="3"/>
  </w:num>
  <w:num w:numId="12" w16cid:durableId="1082483366">
    <w:abstractNumId w:val="43"/>
  </w:num>
  <w:num w:numId="13" w16cid:durableId="961573185">
    <w:abstractNumId w:val="1"/>
  </w:num>
  <w:num w:numId="14" w16cid:durableId="2020430182">
    <w:abstractNumId w:val="34"/>
  </w:num>
  <w:num w:numId="15" w16cid:durableId="27268468">
    <w:abstractNumId w:val="23"/>
  </w:num>
  <w:num w:numId="16" w16cid:durableId="1446267101">
    <w:abstractNumId w:val="36"/>
  </w:num>
  <w:num w:numId="17" w16cid:durableId="1156721263">
    <w:abstractNumId w:val="0"/>
  </w:num>
  <w:num w:numId="18" w16cid:durableId="1770081420">
    <w:abstractNumId w:val="20"/>
  </w:num>
  <w:num w:numId="19" w16cid:durableId="179243365">
    <w:abstractNumId w:val="13"/>
  </w:num>
  <w:num w:numId="20" w16cid:durableId="44642544">
    <w:abstractNumId w:val="37"/>
  </w:num>
  <w:num w:numId="21" w16cid:durableId="1168784775">
    <w:abstractNumId w:val="40"/>
  </w:num>
  <w:num w:numId="22" w16cid:durableId="1050959227">
    <w:abstractNumId w:val="16"/>
  </w:num>
  <w:num w:numId="23" w16cid:durableId="181629438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714231120">
    <w:abstractNumId w:val="11"/>
  </w:num>
  <w:num w:numId="25" w16cid:durableId="1128162331">
    <w:abstractNumId w:val="21"/>
  </w:num>
  <w:num w:numId="26" w16cid:durableId="930240790">
    <w:abstractNumId w:val="26"/>
  </w:num>
  <w:num w:numId="27" w16cid:durableId="356857602">
    <w:abstractNumId w:val="38"/>
  </w:num>
  <w:num w:numId="28" w16cid:durableId="30151834">
    <w:abstractNumId w:val="15"/>
  </w:num>
  <w:num w:numId="29" w16cid:durableId="888996314">
    <w:abstractNumId w:val="7"/>
  </w:num>
  <w:num w:numId="30" w16cid:durableId="1025014474">
    <w:abstractNumId w:val="6"/>
  </w:num>
  <w:num w:numId="31" w16cid:durableId="1667055310">
    <w:abstractNumId w:val="32"/>
  </w:num>
  <w:num w:numId="32" w16cid:durableId="1475754849">
    <w:abstractNumId w:val="17"/>
  </w:num>
  <w:num w:numId="33" w16cid:durableId="717512140">
    <w:abstractNumId w:val="19"/>
  </w:num>
  <w:num w:numId="34" w16cid:durableId="1615790299">
    <w:abstractNumId w:val="41"/>
  </w:num>
  <w:num w:numId="35" w16cid:durableId="23210147">
    <w:abstractNumId w:val="4"/>
  </w:num>
  <w:num w:numId="36" w16cid:durableId="900600251">
    <w:abstractNumId w:val="30"/>
  </w:num>
  <w:num w:numId="37" w16cid:durableId="1759788816">
    <w:abstractNumId w:val="33"/>
  </w:num>
  <w:num w:numId="38" w16cid:durableId="2073889805">
    <w:abstractNumId w:val="12"/>
  </w:num>
  <w:num w:numId="39" w16cid:durableId="2117825455">
    <w:abstractNumId w:val="39"/>
  </w:num>
  <w:num w:numId="40" w16cid:durableId="1211187742">
    <w:abstractNumId w:val="27"/>
  </w:num>
  <w:num w:numId="41" w16cid:durableId="956329080">
    <w:abstractNumId w:val="22"/>
  </w:num>
  <w:num w:numId="42" w16cid:durableId="135923913">
    <w:abstractNumId w:val="8"/>
  </w:num>
  <w:num w:numId="43" w16cid:durableId="1079447981">
    <w:abstractNumId w:val="29"/>
  </w:num>
  <w:num w:numId="44" w16cid:durableId="1192887048">
    <w:abstractNumId w:val="25"/>
  </w:num>
  <w:num w:numId="45" w16cid:durableId="1919704026">
    <w:abstractNumId w:val="5"/>
  </w:num>
  <w:numIdMacAtCleanup w:val="4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Newcomb, Dana B.">
    <w15:presenceInfo w15:providerId="AD" w15:userId="S::Dana.Newcomb@va.gov::098d35a0-e573-43fc-bc32-201ec1610686"/>
  </w15:person>
  <w15:person w15:author="Rafael Richards">
    <w15:presenceInfo w15:providerId="Windows Live" w15:userId="8b03023ff42b6a2a"/>
  </w15:person>
  <w15:person w15:author="Kuna, Sarah H.">
    <w15:presenceInfo w15:providerId="AD" w15:userId="S::Sarah.Kuna@va.gov::b1f95b77-f28d-449b-8dd6-18c8db4c4fff"/>
  </w15:person>
  <w15:person w15:author="Richards, Rafael M.">
    <w15:presenceInfo w15:providerId="AD" w15:userId="S::Rafael.Richards@va.gov::34773abc-cee3-46e1-88d7-b31dae3f67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F5F"/>
    <w:rsid w:val="00002882"/>
    <w:rsid w:val="000031B2"/>
    <w:rsid w:val="000049C9"/>
    <w:rsid w:val="000055D9"/>
    <w:rsid w:val="000077C3"/>
    <w:rsid w:val="00011459"/>
    <w:rsid w:val="00012BA4"/>
    <w:rsid w:val="000138C0"/>
    <w:rsid w:val="00020271"/>
    <w:rsid w:val="00021410"/>
    <w:rsid w:val="0002143C"/>
    <w:rsid w:val="000216E1"/>
    <w:rsid w:val="00021D4A"/>
    <w:rsid w:val="00022E36"/>
    <w:rsid w:val="00024264"/>
    <w:rsid w:val="00025C1F"/>
    <w:rsid w:val="000272C3"/>
    <w:rsid w:val="00031BB7"/>
    <w:rsid w:val="00034C4E"/>
    <w:rsid w:val="00035DDE"/>
    <w:rsid w:val="0004079B"/>
    <w:rsid w:val="00040A61"/>
    <w:rsid w:val="00040F7C"/>
    <w:rsid w:val="000446F4"/>
    <w:rsid w:val="00046006"/>
    <w:rsid w:val="00047E26"/>
    <w:rsid w:val="00052AE1"/>
    <w:rsid w:val="00054F3D"/>
    <w:rsid w:val="000557E4"/>
    <w:rsid w:val="00057BB9"/>
    <w:rsid w:val="00057EDE"/>
    <w:rsid w:val="00060B1F"/>
    <w:rsid w:val="000612D8"/>
    <w:rsid w:val="00061347"/>
    <w:rsid w:val="000622DA"/>
    <w:rsid w:val="00062C70"/>
    <w:rsid w:val="0006376C"/>
    <w:rsid w:val="00064618"/>
    <w:rsid w:val="00065C9D"/>
    <w:rsid w:val="00072684"/>
    <w:rsid w:val="00072786"/>
    <w:rsid w:val="00072A71"/>
    <w:rsid w:val="00072A8E"/>
    <w:rsid w:val="0007392A"/>
    <w:rsid w:val="000745AB"/>
    <w:rsid w:val="00075A2F"/>
    <w:rsid w:val="00075A84"/>
    <w:rsid w:val="0007709C"/>
    <w:rsid w:val="00080889"/>
    <w:rsid w:val="00080C82"/>
    <w:rsid w:val="00082667"/>
    <w:rsid w:val="000827B2"/>
    <w:rsid w:val="00085DBD"/>
    <w:rsid w:val="00086C2D"/>
    <w:rsid w:val="000900B3"/>
    <w:rsid w:val="00090D98"/>
    <w:rsid w:val="00091C17"/>
    <w:rsid w:val="00091C73"/>
    <w:rsid w:val="00091D28"/>
    <w:rsid w:val="0009230E"/>
    <w:rsid w:val="000928CF"/>
    <w:rsid w:val="00092EF4"/>
    <w:rsid w:val="000942FD"/>
    <w:rsid w:val="0009450B"/>
    <w:rsid w:val="00096C53"/>
    <w:rsid w:val="000A014E"/>
    <w:rsid w:val="000A028D"/>
    <w:rsid w:val="000A03F4"/>
    <w:rsid w:val="000A171E"/>
    <w:rsid w:val="000A1EDD"/>
    <w:rsid w:val="000A2B6A"/>
    <w:rsid w:val="000A344D"/>
    <w:rsid w:val="000A55A1"/>
    <w:rsid w:val="000A5B07"/>
    <w:rsid w:val="000B24CA"/>
    <w:rsid w:val="000B3373"/>
    <w:rsid w:val="000B512E"/>
    <w:rsid w:val="000B5C8D"/>
    <w:rsid w:val="000C2F41"/>
    <w:rsid w:val="000C306F"/>
    <w:rsid w:val="000C30BA"/>
    <w:rsid w:val="000C3F7D"/>
    <w:rsid w:val="000C5E61"/>
    <w:rsid w:val="000C6783"/>
    <w:rsid w:val="000D0901"/>
    <w:rsid w:val="000D16E4"/>
    <w:rsid w:val="000D26C9"/>
    <w:rsid w:val="000D2807"/>
    <w:rsid w:val="000D4552"/>
    <w:rsid w:val="000D4773"/>
    <w:rsid w:val="000D5A21"/>
    <w:rsid w:val="000D65AF"/>
    <w:rsid w:val="000D741D"/>
    <w:rsid w:val="000D76C7"/>
    <w:rsid w:val="000E01A8"/>
    <w:rsid w:val="000E0A3D"/>
    <w:rsid w:val="000E225E"/>
    <w:rsid w:val="000E3112"/>
    <w:rsid w:val="000E4129"/>
    <w:rsid w:val="000E435C"/>
    <w:rsid w:val="000E54D9"/>
    <w:rsid w:val="000E57B0"/>
    <w:rsid w:val="000E66D4"/>
    <w:rsid w:val="000E670D"/>
    <w:rsid w:val="000E7228"/>
    <w:rsid w:val="000E7237"/>
    <w:rsid w:val="000F0120"/>
    <w:rsid w:val="000F2D3C"/>
    <w:rsid w:val="000F467E"/>
    <w:rsid w:val="00100BCE"/>
    <w:rsid w:val="001013AB"/>
    <w:rsid w:val="00101528"/>
    <w:rsid w:val="00101CE9"/>
    <w:rsid w:val="00102A47"/>
    <w:rsid w:val="001076A7"/>
    <w:rsid w:val="0011119E"/>
    <w:rsid w:val="0011245E"/>
    <w:rsid w:val="001147C3"/>
    <w:rsid w:val="0011516B"/>
    <w:rsid w:val="00117A17"/>
    <w:rsid w:val="00120F2A"/>
    <w:rsid w:val="00121B77"/>
    <w:rsid w:val="001222FE"/>
    <w:rsid w:val="00125EDD"/>
    <w:rsid w:val="001260DD"/>
    <w:rsid w:val="00127C6A"/>
    <w:rsid w:val="00127E1D"/>
    <w:rsid w:val="001308F6"/>
    <w:rsid w:val="0013236E"/>
    <w:rsid w:val="00132D79"/>
    <w:rsid w:val="00133150"/>
    <w:rsid w:val="00137B61"/>
    <w:rsid w:val="00137DD2"/>
    <w:rsid w:val="00143560"/>
    <w:rsid w:val="00145A6D"/>
    <w:rsid w:val="001464CA"/>
    <w:rsid w:val="001532D8"/>
    <w:rsid w:val="001543FC"/>
    <w:rsid w:val="001545B5"/>
    <w:rsid w:val="00155135"/>
    <w:rsid w:val="0016110D"/>
    <w:rsid w:val="00162E65"/>
    <w:rsid w:val="00166C0A"/>
    <w:rsid w:val="001672BD"/>
    <w:rsid w:val="00167988"/>
    <w:rsid w:val="001728E5"/>
    <w:rsid w:val="00172F83"/>
    <w:rsid w:val="001733CC"/>
    <w:rsid w:val="00174654"/>
    <w:rsid w:val="001748B4"/>
    <w:rsid w:val="001760A7"/>
    <w:rsid w:val="00176C50"/>
    <w:rsid w:val="00176E93"/>
    <w:rsid w:val="001771BF"/>
    <w:rsid w:val="00177B90"/>
    <w:rsid w:val="00183F8F"/>
    <w:rsid w:val="00184DD0"/>
    <w:rsid w:val="00185B47"/>
    <w:rsid w:val="00186535"/>
    <w:rsid w:val="001912CD"/>
    <w:rsid w:val="001919B6"/>
    <w:rsid w:val="00191FEC"/>
    <w:rsid w:val="0019273B"/>
    <w:rsid w:val="00193A65"/>
    <w:rsid w:val="00194707"/>
    <w:rsid w:val="001968DA"/>
    <w:rsid w:val="001972BF"/>
    <w:rsid w:val="001A0ED0"/>
    <w:rsid w:val="001A237C"/>
    <w:rsid w:val="001A285C"/>
    <w:rsid w:val="001A35AF"/>
    <w:rsid w:val="001A7465"/>
    <w:rsid w:val="001B0B45"/>
    <w:rsid w:val="001B1062"/>
    <w:rsid w:val="001B274B"/>
    <w:rsid w:val="001B6A0A"/>
    <w:rsid w:val="001B6C96"/>
    <w:rsid w:val="001C1226"/>
    <w:rsid w:val="001C1AB7"/>
    <w:rsid w:val="001C1DD6"/>
    <w:rsid w:val="001C39AF"/>
    <w:rsid w:val="001C3DC9"/>
    <w:rsid w:val="001C61DB"/>
    <w:rsid w:val="001C6CF9"/>
    <w:rsid w:val="001C7959"/>
    <w:rsid w:val="001C7EA2"/>
    <w:rsid w:val="001D0370"/>
    <w:rsid w:val="001D1876"/>
    <w:rsid w:val="001D1F93"/>
    <w:rsid w:val="001D204C"/>
    <w:rsid w:val="001D287A"/>
    <w:rsid w:val="001D4DA5"/>
    <w:rsid w:val="001D55D5"/>
    <w:rsid w:val="001D5698"/>
    <w:rsid w:val="001D7360"/>
    <w:rsid w:val="001E063D"/>
    <w:rsid w:val="001E0AC8"/>
    <w:rsid w:val="001E1C79"/>
    <w:rsid w:val="001E4BA1"/>
    <w:rsid w:val="001E4E8C"/>
    <w:rsid w:val="001F1115"/>
    <w:rsid w:val="001F382F"/>
    <w:rsid w:val="001F51E5"/>
    <w:rsid w:val="001F5B1A"/>
    <w:rsid w:val="001F5F45"/>
    <w:rsid w:val="001F6AE5"/>
    <w:rsid w:val="002002A3"/>
    <w:rsid w:val="00200B54"/>
    <w:rsid w:val="00201047"/>
    <w:rsid w:val="002010E0"/>
    <w:rsid w:val="00206D21"/>
    <w:rsid w:val="002126E3"/>
    <w:rsid w:val="00212F7E"/>
    <w:rsid w:val="002135FF"/>
    <w:rsid w:val="00217530"/>
    <w:rsid w:val="00217AA0"/>
    <w:rsid w:val="002200D3"/>
    <w:rsid w:val="0022029F"/>
    <w:rsid w:val="0022048C"/>
    <w:rsid w:val="00222CFF"/>
    <w:rsid w:val="00226654"/>
    <w:rsid w:val="00227367"/>
    <w:rsid w:val="0023107E"/>
    <w:rsid w:val="00231A59"/>
    <w:rsid w:val="00231C62"/>
    <w:rsid w:val="00232376"/>
    <w:rsid w:val="00232EDD"/>
    <w:rsid w:val="00234F76"/>
    <w:rsid w:val="00235BF7"/>
    <w:rsid w:val="002369E0"/>
    <w:rsid w:val="00236E9B"/>
    <w:rsid w:val="0024229F"/>
    <w:rsid w:val="0024335C"/>
    <w:rsid w:val="00246081"/>
    <w:rsid w:val="002464BD"/>
    <w:rsid w:val="00246B10"/>
    <w:rsid w:val="00247A94"/>
    <w:rsid w:val="002514C3"/>
    <w:rsid w:val="0025150F"/>
    <w:rsid w:val="00252EAB"/>
    <w:rsid w:val="0025628D"/>
    <w:rsid w:val="00256292"/>
    <w:rsid w:val="002574D0"/>
    <w:rsid w:val="00261DB3"/>
    <w:rsid w:val="002625EE"/>
    <w:rsid w:val="00266A9B"/>
    <w:rsid w:val="00272727"/>
    <w:rsid w:val="002728A7"/>
    <w:rsid w:val="0027321B"/>
    <w:rsid w:val="002734FD"/>
    <w:rsid w:val="002737A4"/>
    <w:rsid w:val="0027451D"/>
    <w:rsid w:val="00275381"/>
    <w:rsid w:val="00275F59"/>
    <w:rsid w:val="00277CE0"/>
    <w:rsid w:val="00280662"/>
    <w:rsid w:val="0028453B"/>
    <w:rsid w:val="00285D8A"/>
    <w:rsid w:val="00291A93"/>
    <w:rsid w:val="0029430E"/>
    <w:rsid w:val="002947C9"/>
    <w:rsid w:val="00294B7C"/>
    <w:rsid w:val="0029752C"/>
    <w:rsid w:val="002A109A"/>
    <w:rsid w:val="002A13DD"/>
    <w:rsid w:val="002A2ACA"/>
    <w:rsid w:val="002A68EE"/>
    <w:rsid w:val="002A7A85"/>
    <w:rsid w:val="002B199F"/>
    <w:rsid w:val="002B1AF8"/>
    <w:rsid w:val="002B2BCF"/>
    <w:rsid w:val="002B3DB9"/>
    <w:rsid w:val="002B44BD"/>
    <w:rsid w:val="002B51E2"/>
    <w:rsid w:val="002B6CFA"/>
    <w:rsid w:val="002C070E"/>
    <w:rsid w:val="002C07FB"/>
    <w:rsid w:val="002C2AF9"/>
    <w:rsid w:val="002C5981"/>
    <w:rsid w:val="002C604D"/>
    <w:rsid w:val="002D02FE"/>
    <w:rsid w:val="002D1074"/>
    <w:rsid w:val="002D42CE"/>
    <w:rsid w:val="002D6C38"/>
    <w:rsid w:val="002D72E5"/>
    <w:rsid w:val="002D7D7A"/>
    <w:rsid w:val="002E25E9"/>
    <w:rsid w:val="002E3894"/>
    <w:rsid w:val="002E3C60"/>
    <w:rsid w:val="002E6C17"/>
    <w:rsid w:val="002E7A38"/>
    <w:rsid w:val="002E7F2D"/>
    <w:rsid w:val="002F1182"/>
    <w:rsid w:val="002F2672"/>
    <w:rsid w:val="002F2A53"/>
    <w:rsid w:val="002F2B27"/>
    <w:rsid w:val="002F6DB1"/>
    <w:rsid w:val="002F756F"/>
    <w:rsid w:val="002F7617"/>
    <w:rsid w:val="00301422"/>
    <w:rsid w:val="00301D5E"/>
    <w:rsid w:val="00301D81"/>
    <w:rsid w:val="0030287F"/>
    <w:rsid w:val="00302AEB"/>
    <w:rsid w:val="00302D11"/>
    <w:rsid w:val="00304988"/>
    <w:rsid w:val="00314DF7"/>
    <w:rsid w:val="00317B1A"/>
    <w:rsid w:val="00320E28"/>
    <w:rsid w:val="00323406"/>
    <w:rsid w:val="00323E74"/>
    <w:rsid w:val="00326A12"/>
    <w:rsid w:val="00327C42"/>
    <w:rsid w:val="00331989"/>
    <w:rsid w:val="0033466D"/>
    <w:rsid w:val="00334D6D"/>
    <w:rsid w:val="003351D5"/>
    <w:rsid w:val="0033548A"/>
    <w:rsid w:val="0033689D"/>
    <w:rsid w:val="00337E11"/>
    <w:rsid w:val="00337F38"/>
    <w:rsid w:val="003412A7"/>
    <w:rsid w:val="00342157"/>
    <w:rsid w:val="0034240B"/>
    <w:rsid w:val="00343914"/>
    <w:rsid w:val="00345025"/>
    <w:rsid w:val="00345C4F"/>
    <w:rsid w:val="0034635A"/>
    <w:rsid w:val="00346642"/>
    <w:rsid w:val="003475B3"/>
    <w:rsid w:val="00350212"/>
    <w:rsid w:val="00350ED7"/>
    <w:rsid w:val="00351164"/>
    <w:rsid w:val="00351E9A"/>
    <w:rsid w:val="003525B9"/>
    <w:rsid w:val="003527E6"/>
    <w:rsid w:val="00352DEB"/>
    <w:rsid w:val="003531A9"/>
    <w:rsid w:val="00353456"/>
    <w:rsid w:val="00354C85"/>
    <w:rsid w:val="00354F11"/>
    <w:rsid w:val="00354FC7"/>
    <w:rsid w:val="00355A85"/>
    <w:rsid w:val="003575EA"/>
    <w:rsid w:val="00361C26"/>
    <w:rsid w:val="00362084"/>
    <w:rsid w:val="00362422"/>
    <w:rsid w:val="00365E79"/>
    <w:rsid w:val="00367033"/>
    <w:rsid w:val="00367A62"/>
    <w:rsid w:val="0037024E"/>
    <w:rsid w:val="0037033E"/>
    <w:rsid w:val="00370BD4"/>
    <w:rsid w:val="00370C50"/>
    <w:rsid w:val="00371B8A"/>
    <w:rsid w:val="00374EF3"/>
    <w:rsid w:val="003763F8"/>
    <w:rsid w:val="00380B76"/>
    <w:rsid w:val="00380E5C"/>
    <w:rsid w:val="0038160F"/>
    <w:rsid w:val="00381D48"/>
    <w:rsid w:val="003834ED"/>
    <w:rsid w:val="00383553"/>
    <w:rsid w:val="003862DE"/>
    <w:rsid w:val="00387030"/>
    <w:rsid w:val="00392F8B"/>
    <w:rsid w:val="00393F2B"/>
    <w:rsid w:val="0039478F"/>
    <w:rsid w:val="00396667"/>
    <w:rsid w:val="00396F8F"/>
    <w:rsid w:val="003A133E"/>
    <w:rsid w:val="003A3048"/>
    <w:rsid w:val="003A346A"/>
    <w:rsid w:val="003A396E"/>
    <w:rsid w:val="003A6326"/>
    <w:rsid w:val="003A6605"/>
    <w:rsid w:val="003A6842"/>
    <w:rsid w:val="003B04FC"/>
    <w:rsid w:val="003B164A"/>
    <w:rsid w:val="003B2256"/>
    <w:rsid w:val="003B2713"/>
    <w:rsid w:val="003B3204"/>
    <w:rsid w:val="003B53A0"/>
    <w:rsid w:val="003B7142"/>
    <w:rsid w:val="003B772F"/>
    <w:rsid w:val="003C04AC"/>
    <w:rsid w:val="003C30F8"/>
    <w:rsid w:val="003C732C"/>
    <w:rsid w:val="003C742D"/>
    <w:rsid w:val="003D48BC"/>
    <w:rsid w:val="003E1757"/>
    <w:rsid w:val="003E2162"/>
    <w:rsid w:val="003E36ED"/>
    <w:rsid w:val="003E6DD4"/>
    <w:rsid w:val="003F0293"/>
    <w:rsid w:val="003F0570"/>
    <w:rsid w:val="003F13D3"/>
    <w:rsid w:val="003F2188"/>
    <w:rsid w:val="003F4434"/>
    <w:rsid w:val="003F7551"/>
    <w:rsid w:val="003F7728"/>
    <w:rsid w:val="004006A3"/>
    <w:rsid w:val="004006C9"/>
    <w:rsid w:val="004007CD"/>
    <w:rsid w:val="00402721"/>
    <w:rsid w:val="0040290E"/>
    <w:rsid w:val="004045FB"/>
    <w:rsid w:val="0040588C"/>
    <w:rsid w:val="00405A76"/>
    <w:rsid w:val="00411B5E"/>
    <w:rsid w:val="004123FD"/>
    <w:rsid w:val="00412C12"/>
    <w:rsid w:val="0041568B"/>
    <w:rsid w:val="0041710A"/>
    <w:rsid w:val="0041753D"/>
    <w:rsid w:val="0042019A"/>
    <w:rsid w:val="00420826"/>
    <w:rsid w:val="00420B36"/>
    <w:rsid w:val="00420DE4"/>
    <w:rsid w:val="00423701"/>
    <w:rsid w:val="0042471D"/>
    <w:rsid w:val="00424ACD"/>
    <w:rsid w:val="00425A0C"/>
    <w:rsid w:val="00425B33"/>
    <w:rsid w:val="004318CA"/>
    <w:rsid w:val="00432F12"/>
    <w:rsid w:val="00433169"/>
    <w:rsid w:val="00433606"/>
    <w:rsid w:val="00434331"/>
    <w:rsid w:val="00436249"/>
    <w:rsid w:val="00440B0C"/>
    <w:rsid w:val="00441A5C"/>
    <w:rsid w:val="004426DF"/>
    <w:rsid w:val="00444DE2"/>
    <w:rsid w:val="00445B81"/>
    <w:rsid w:val="004463A7"/>
    <w:rsid w:val="00447333"/>
    <w:rsid w:val="00447ED6"/>
    <w:rsid w:val="00450670"/>
    <w:rsid w:val="004527FB"/>
    <w:rsid w:val="00453BB9"/>
    <w:rsid w:val="0045497E"/>
    <w:rsid w:val="00454E9E"/>
    <w:rsid w:val="004557C0"/>
    <w:rsid w:val="00455822"/>
    <w:rsid w:val="00460AE6"/>
    <w:rsid w:val="00463A61"/>
    <w:rsid w:val="00463FCB"/>
    <w:rsid w:val="00464DAF"/>
    <w:rsid w:val="00464E70"/>
    <w:rsid w:val="00466780"/>
    <w:rsid w:val="00470644"/>
    <w:rsid w:val="00470DE5"/>
    <w:rsid w:val="004716F4"/>
    <w:rsid w:val="00472381"/>
    <w:rsid w:val="00472AEE"/>
    <w:rsid w:val="00472C32"/>
    <w:rsid w:val="004746FB"/>
    <w:rsid w:val="0047595B"/>
    <w:rsid w:val="00480869"/>
    <w:rsid w:val="00480EE9"/>
    <w:rsid w:val="00481963"/>
    <w:rsid w:val="00481989"/>
    <w:rsid w:val="00483478"/>
    <w:rsid w:val="00483611"/>
    <w:rsid w:val="00485AB1"/>
    <w:rsid w:val="00486405"/>
    <w:rsid w:val="0048665F"/>
    <w:rsid w:val="004935DD"/>
    <w:rsid w:val="00493DEA"/>
    <w:rsid w:val="00494D18"/>
    <w:rsid w:val="00496222"/>
    <w:rsid w:val="004A1331"/>
    <w:rsid w:val="004A4D11"/>
    <w:rsid w:val="004A510A"/>
    <w:rsid w:val="004A6A12"/>
    <w:rsid w:val="004A7411"/>
    <w:rsid w:val="004B1A96"/>
    <w:rsid w:val="004B2087"/>
    <w:rsid w:val="004B2C2C"/>
    <w:rsid w:val="004C1A67"/>
    <w:rsid w:val="004C4E5A"/>
    <w:rsid w:val="004C56B0"/>
    <w:rsid w:val="004C738E"/>
    <w:rsid w:val="004D1E2F"/>
    <w:rsid w:val="004D495F"/>
    <w:rsid w:val="004D6F78"/>
    <w:rsid w:val="004E2AAD"/>
    <w:rsid w:val="004E2D9B"/>
    <w:rsid w:val="004E4183"/>
    <w:rsid w:val="004E4E35"/>
    <w:rsid w:val="004E5BD3"/>
    <w:rsid w:val="004E5DF1"/>
    <w:rsid w:val="004E6868"/>
    <w:rsid w:val="004E71C3"/>
    <w:rsid w:val="004E72B3"/>
    <w:rsid w:val="004F01B8"/>
    <w:rsid w:val="004F13F0"/>
    <w:rsid w:val="004F2A28"/>
    <w:rsid w:val="004F41DE"/>
    <w:rsid w:val="004F48B1"/>
    <w:rsid w:val="004F6BB0"/>
    <w:rsid w:val="004F7299"/>
    <w:rsid w:val="00500396"/>
    <w:rsid w:val="005020E7"/>
    <w:rsid w:val="00504213"/>
    <w:rsid w:val="0050495C"/>
    <w:rsid w:val="00506230"/>
    <w:rsid w:val="00507411"/>
    <w:rsid w:val="00507681"/>
    <w:rsid w:val="00510EFD"/>
    <w:rsid w:val="00512252"/>
    <w:rsid w:val="0051233F"/>
    <w:rsid w:val="00513342"/>
    <w:rsid w:val="0051417A"/>
    <w:rsid w:val="00517823"/>
    <w:rsid w:val="00521A8D"/>
    <w:rsid w:val="00521E9C"/>
    <w:rsid w:val="005222D6"/>
    <w:rsid w:val="005274EF"/>
    <w:rsid w:val="00531012"/>
    <w:rsid w:val="005314E1"/>
    <w:rsid w:val="00533B82"/>
    <w:rsid w:val="00534C4A"/>
    <w:rsid w:val="00535229"/>
    <w:rsid w:val="0053563B"/>
    <w:rsid w:val="00541DD8"/>
    <w:rsid w:val="00542B64"/>
    <w:rsid w:val="00546E43"/>
    <w:rsid w:val="005475C5"/>
    <w:rsid w:val="00552D4C"/>
    <w:rsid w:val="00553D46"/>
    <w:rsid w:val="00555E13"/>
    <w:rsid w:val="005571A0"/>
    <w:rsid w:val="00561C26"/>
    <w:rsid w:val="0056264B"/>
    <w:rsid w:val="005668EC"/>
    <w:rsid w:val="00567E07"/>
    <w:rsid w:val="005704EA"/>
    <w:rsid w:val="00571C55"/>
    <w:rsid w:val="005728C8"/>
    <w:rsid w:val="00572A4B"/>
    <w:rsid w:val="00573819"/>
    <w:rsid w:val="00575667"/>
    <w:rsid w:val="005775BC"/>
    <w:rsid w:val="00577C12"/>
    <w:rsid w:val="00577FD1"/>
    <w:rsid w:val="005802FC"/>
    <w:rsid w:val="00581408"/>
    <w:rsid w:val="00583DB7"/>
    <w:rsid w:val="00584386"/>
    <w:rsid w:val="005849A6"/>
    <w:rsid w:val="00584DD8"/>
    <w:rsid w:val="00586CA4"/>
    <w:rsid w:val="00594189"/>
    <w:rsid w:val="0059713D"/>
    <w:rsid w:val="005A0139"/>
    <w:rsid w:val="005A2B64"/>
    <w:rsid w:val="005A67CB"/>
    <w:rsid w:val="005B072F"/>
    <w:rsid w:val="005B1DF7"/>
    <w:rsid w:val="005B3B77"/>
    <w:rsid w:val="005B3F04"/>
    <w:rsid w:val="005B4D82"/>
    <w:rsid w:val="005B6966"/>
    <w:rsid w:val="005B7C84"/>
    <w:rsid w:val="005C00B6"/>
    <w:rsid w:val="005C0907"/>
    <w:rsid w:val="005C0BD6"/>
    <w:rsid w:val="005C14DD"/>
    <w:rsid w:val="005C1A6A"/>
    <w:rsid w:val="005C1FAC"/>
    <w:rsid w:val="005C2033"/>
    <w:rsid w:val="005C361D"/>
    <w:rsid w:val="005C412A"/>
    <w:rsid w:val="005C55EB"/>
    <w:rsid w:val="005C572C"/>
    <w:rsid w:val="005C5E89"/>
    <w:rsid w:val="005C6424"/>
    <w:rsid w:val="005C6D4A"/>
    <w:rsid w:val="005C6F7E"/>
    <w:rsid w:val="005D12D6"/>
    <w:rsid w:val="005D26C6"/>
    <w:rsid w:val="005D3956"/>
    <w:rsid w:val="005D70F8"/>
    <w:rsid w:val="005E03C3"/>
    <w:rsid w:val="005E10AB"/>
    <w:rsid w:val="005E1DE8"/>
    <w:rsid w:val="005E2D45"/>
    <w:rsid w:val="005E4499"/>
    <w:rsid w:val="005F1A25"/>
    <w:rsid w:val="005F36D4"/>
    <w:rsid w:val="005F5DDB"/>
    <w:rsid w:val="005F6522"/>
    <w:rsid w:val="005F770A"/>
    <w:rsid w:val="005F7EEE"/>
    <w:rsid w:val="00603AD7"/>
    <w:rsid w:val="0060532C"/>
    <w:rsid w:val="006100A9"/>
    <w:rsid w:val="006108F0"/>
    <w:rsid w:val="006116AC"/>
    <w:rsid w:val="00612100"/>
    <w:rsid w:val="0061484B"/>
    <w:rsid w:val="00616017"/>
    <w:rsid w:val="00616993"/>
    <w:rsid w:val="006175BD"/>
    <w:rsid w:val="006225C9"/>
    <w:rsid w:val="00627FCE"/>
    <w:rsid w:val="0063317C"/>
    <w:rsid w:val="006345E1"/>
    <w:rsid w:val="006365C1"/>
    <w:rsid w:val="00636FEB"/>
    <w:rsid w:val="00637633"/>
    <w:rsid w:val="00642B21"/>
    <w:rsid w:val="00643DE4"/>
    <w:rsid w:val="00643E08"/>
    <w:rsid w:val="00644511"/>
    <w:rsid w:val="006457A7"/>
    <w:rsid w:val="00646A5A"/>
    <w:rsid w:val="00647ED6"/>
    <w:rsid w:val="006505AC"/>
    <w:rsid w:val="00650D01"/>
    <w:rsid w:val="00651FAD"/>
    <w:rsid w:val="0065219A"/>
    <w:rsid w:val="006532CD"/>
    <w:rsid w:val="0065336C"/>
    <w:rsid w:val="00653BC3"/>
    <w:rsid w:val="00653EB9"/>
    <w:rsid w:val="00654C43"/>
    <w:rsid w:val="00656EF9"/>
    <w:rsid w:val="00657C16"/>
    <w:rsid w:val="006603E1"/>
    <w:rsid w:val="0066179F"/>
    <w:rsid w:val="00662200"/>
    <w:rsid w:val="0066239A"/>
    <w:rsid w:val="006632C8"/>
    <w:rsid w:val="00663673"/>
    <w:rsid w:val="0066697F"/>
    <w:rsid w:val="00666D15"/>
    <w:rsid w:val="006673B8"/>
    <w:rsid w:val="00667CAA"/>
    <w:rsid w:val="00670B51"/>
    <w:rsid w:val="00672CF1"/>
    <w:rsid w:val="00674146"/>
    <w:rsid w:val="00675903"/>
    <w:rsid w:val="00677DC9"/>
    <w:rsid w:val="00680DE5"/>
    <w:rsid w:val="006827B7"/>
    <w:rsid w:val="006829BB"/>
    <w:rsid w:val="0068303C"/>
    <w:rsid w:val="0068621A"/>
    <w:rsid w:val="0069087B"/>
    <w:rsid w:val="006916FF"/>
    <w:rsid w:val="00692481"/>
    <w:rsid w:val="00692F8E"/>
    <w:rsid w:val="00696E77"/>
    <w:rsid w:val="00697179"/>
    <w:rsid w:val="00697644"/>
    <w:rsid w:val="00697A2A"/>
    <w:rsid w:val="006A0343"/>
    <w:rsid w:val="006A089F"/>
    <w:rsid w:val="006A6885"/>
    <w:rsid w:val="006A74CE"/>
    <w:rsid w:val="006A78DF"/>
    <w:rsid w:val="006B1567"/>
    <w:rsid w:val="006B5BA7"/>
    <w:rsid w:val="006C02C0"/>
    <w:rsid w:val="006C148A"/>
    <w:rsid w:val="006C309B"/>
    <w:rsid w:val="006C53E1"/>
    <w:rsid w:val="006C6285"/>
    <w:rsid w:val="006C6820"/>
    <w:rsid w:val="006D4E77"/>
    <w:rsid w:val="006D5675"/>
    <w:rsid w:val="006E1889"/>
    <w:rsid w:val="006E2095"/>
    <w:rsid w:val="006E341F"/>
    <w:rsid w:val="006E445F"/>
    <w:rsid w:val="006F169E"/>
    <w:rsid w:val="006F17DA"/>
    <w:rsid w:val="006F1C39"/>
    <w:rsid w:val="006F2204"/>
    <w:rsid w:val="006F440F"/>
    <w:rsid w:val="006F7544"/>
    <w:rsid w:val="0070010B"/>
    <w:rsid w:val="007024A5"/>
    <w:rsid w:val="007038F2"/>
    <w:rsid w:val="00704BC5"/>
    <w:rsid w:val="00706F1D"/>
    <w:rsid w:val="0070793D"/>
    <w:rsid w:val="00711417"/>
    <w:rsid w:val="00711A8A"/>
    <w:rsid w:val="00711D48"/>
    <w:rsid w:val="00712FF8"/>
    <w:rsid w:val="00720B4A"/>
    <w:rsid w:val="00720BD7"/>
    <w:rsid w:val="00720EA1"/>
    <w:rsid w:val="007223A5"/>
    <w:rsid w:val="00726248"/>
    <w:rsid w:val="00727AAB"/>
    <w:rsid w:val="00730591"/>
    <w:rsid w:val="0073096D"/>
    <w:rsid w:val="0073167B"/>
    <w:rsid w:val="0073191B"/>
    <w:rsid w:val="00731C5A"/>
    <w:rsid w:val="00731EE4"/>
    <w:rsid w:val="007323BD"/>
    <w:rsid w:val="00732FE5"/>
    <w:rsid w:val="0073495D"/>
    <w:rsid w:val="00734CB1"/>
    <w:rsid w:val="00734DE6"/>
    <w:rsid w:val="00734F6E"/>
    <w:rsid w:val="00737B07"/>
    <w:rsid w:val="00741939"/>
    <w:rsid w:val="00742106"/>
    <w:rsid w:val="00742537"/>
    <w:rsid w:val="007432F1"/>
    <w:rsid w:val="00744D33"/>
    <w:rsid w:val="00746BF7"/>
    <w:rsid w:val="007476A7"/>
    <w:rsid w:val="0075195D"/>
    <w:rsid w:val="007544A2"/>
    <w:rsid w:val="00754958"/>
    <w:rsid w:val="0075504C"/>
    <w:rsid w:val="007564A5"/>
    <w:rsid w:val="00757930"/>
    <w:rsid w:val="0076126D"/>
    <w:rsid w:val="0076384B"/>
    <w:rsid w:val="00764666"/>
    <w:rsid w:val="007651EF"/>
    <w:rsid w:val="007655A0"/>
    <w:rsid w:val="0076652A"/>
    <w:rsid w:val="007677AC"/>
    <w:rsid w:val="00770707"/>
    <w:rsid w:val="00770B03"/>
    <w:rsid w:val="0077223F"/>
    <w:rsid w:val="00772C29"/>
    <w:rsid w:val="007734B8"/>
    <w:rsid w:val="007760B6"/>
    <w:rsid w:val="007778AF"/>
    <w:rsid w:val="00783FD6"/>
    <w:rsid w:val="0078516D"/>
    <w:rsid w:val="007852A2"/>
    <w:rsid w:val="00785846"/>
    <w:rsid w:val="00785CCB"/>
    <w:rsid w:val="00790252"/>
    <w:rsid w:val="00790321"/>
    <w:rsid w:val="007911B8"/>
    <w:rsid w:val="00791950"/>
    <w:rsid w:val="00793DFF"/>
    <w:rsid w:val="00794AF3"/>
    <w:rsid w:val="00795386"/>
    <w:rsid w:val="007953DA"/>
    <w:rsid w:val="00795AED"/>
    <w:rsid w:val="007962C2"/>
    <w:rsid w:val="0079667A"/>
    <w:rsid w:val="00797642"/>
    <w:rsid w:val="00797A31"/>
    <w:rsid w:val="007A1B38"/>
    <w:rsid w:val="007A3CC5"/>
    <w:rsid w:val="007A5286"/>
    <w:rsid w:val="007C01EF"/>
    <w:rsid w:val="007C1A25"/>
    <w:rsid w:val="007C1B68"/>
    <w:rsid w:val="007C1F56"/>
    <w:rsid w:val="007C464D"/>
    <w:rsid w:val="007C79FB"/>
    <w:rsid w:val="007D189E"/>
    <w:rsid w:val="007D1911"/>
    <w:rsid w:val="007D1BBB"/>
    <w:rsid w:val="007D46F6"/>
    <w:rsid w:val="007D4C3D"/>
    <w:rsid w:val="007D6528"/>
    <w:rsid w:val="007D78D6"/>
    <w:rsid w:val="007E1E5D"/>
    <w:rsid w:val="007E3A2C"/>
    <w:rsid w:val="007E3CB8"/>
    <w:rsid w:val="007E4B33"/>
    <w:rsid w:val="007E5169"/>
    <w:rsid w:val="007E55D5"/>
    <w:rsid w:val="007E5D5F"/>
    <w:rsid w:val="007F239A"/>
    <w:rsid w:val="007F50D6"/>
    <w:rsid w:val="007F6F80"/>
    <w:rsid w:val="0080052D"/>
    <w:rsid w:val="008028F6"/>
    <w:rsid w:val="00802AC4"/>
    <w:rsid w:val="0080455A"/>
    <w:rsid w:val="008056DF"/>
    <w:rsid w:val="008075FE"/>
    <w:rsid w:val="00807841"/>
    <w:rsid w:val="00807F76"/>
    <w:rsid w:val="0081021B"/>
    <w:rsid w:val="00810B16"/>
    <w:rsid w:val="008128CA"/>
    <w:rsid w:val="00812F5E"/>
    <w:rsid w:val="00813FC9"/>
    <w:rsid w:val="008150DA"/>
    <w:rsid w:val="00816772"/>
    <w:rsid w:val="008170EA"/>
    <w:rsid w:val="00826772"/>
    <w:rsid w:val="008277E6"/>
    <w:rsid w:val="00830281"/>
    <w:rsid w:val="008314A9"/>
    <w:rsid w:val="00834308"/>
    <w:rsid w:val="00835C95"/>
    <w:rsid w:val="00836491"/>
    <w:rsid w:val="00837149"/>
    <w:rsid w:val="008371BA"/>
    <w:rsid w:val="00840BBF"/>
    <w:rsid w:val="00841C2D"/>
    <w:rsid w:val="00842EA1"/>
    <w:rsid w:val="00843FE8"/>
    <w:rsid w:val="00844214"/>
    <w:rsid w:val="00846919"/>
    <w:rsid w:val="00847721"/>
    <w:rsid w:val="00850532"/>
    <w:rsid w:val="00855C85"/>
    <w:rsid w:val="008560BF"/>
    <w:rsid w:val="00862B96"/>
    <w:rsid w:val="008633B1"/>
    <w:rsid w:val="00864023"/>
    <w:rsid w:val="008657F3"/>
    <w:rsid w:val="00866C2B"/>
    <w:rsid w:val="00866D84"/>
    <w:rsid w:val="00866E77"/>
    <w:rsid w:val="0087455F"/>
    <w:rsid w:val="00874948"/>
    <w:rsid w:val="00877372"/>
    <w:rsid w:val="00877CBF"/>
    <w:rsid w:val="008812F6"/>
    <w:rsid w:val="00887CEF"/>
    <w:rsid w:val="00890FB0"/>
    <w:rsid w:val="0089104A"/>
    <w:rsid w:val="0089110C"/>
    <w:rsid w:val="00892891"/>
    <w:rsid w:val="00892F55"/>
    <w:rsid w:val="008951C2"/>
    <w:rsid w:val="00895384"/>
    <w:rsid w:val="00895A9E"/>
    <w:rsid w:val="008960E7"/>
    <w:rsid w:val="0089756D"/>
    <w:rsid w:val="008A021D"/>
    <w:rsid w:val="008A16C9"/>
    <w:rsid w:val="008A293B"/>
    <w:rsid w:val="008A29D2"/>
    <w:rsid w:val="008A29E7"/>
    <w:rsid w:val="008A5FDA"/>
    <w:rsid w:val="008A63F5"/>
    <w:rsid w:val="008A7CD6"/>
    <w:rsid w:val="008B1753"/>
    <w:rsid w:val="008B25A2"/>
    <w:rsid w:val="008B2848"/>
    <w:rsid w:val="008B2A07"/>
    <w:rsid w:val="008B3400"/>
    <w:rsid w:val="008B3E9D"/>
    <w:rsid w:val="008B5235"/>
    <w:rsid w:val="008B5BE6"/>
    <w:rsid w:val="008B6318"/>
    <w:rsid w:val="008B7073"/>
    <w:rsid w:val="008B7578"/>
    <w:rsid w:val="008C2458"/>
    <w:rsid w:val="008C396A"/>
    <w:rsid w:val="008C3CB8"/>
    <w:rsid w:val="008C40F8"/>
    <w:rsid w:val="008C59FD"/>
    <w:rsid w:val="008C61F4"/>
    <w:rsid w:val="008C706A"/>
    <w:rsid w:val="008C7802"/>
    <w:rsid w:val="008D3394"/>
    <w:rsid w:val="008D4B31"/>
    <w:rsid w:val="008E19F7"/>
    <w:rsid w:val="008E2C9A"/>
    <w:rsid w:val="008E3557"/>
    <w:rsid w:val="008E38A1"/>
    <w:rsid w:val="008E65BA"/>
    <w:rsid w:val="008E65BC"/>
    <w:rsid w:val="008F073F"/>
    <w:rsid w:val="008F3D04"/>
    <w:rsid w:val="008F4144"/>
    <w:rsid w:val="0090038A"/>
    <w:rsid w:val="00906941"/>
    <w:rsid w:val="00907A89"/>
    <w:rsid w:val="0091041C"/>
    <w:rsid w:val="00910AB5"/>
    <w:rsid w:val="009126BF"/>
    <w:rsid w:val="00913650"/>
    <w:rsid w:val="0091782A"/>
    <w:rsid w:val="00917D12"/>
    <w:rsid w:val="00917D37"/>
    <w:rsid w:val="00917FD2"/>
    <w:rsid w:val="00921372"/>
    <w:rsid w:val="0092176D"/>
    <w:rsid w:val="00922768"/>
    <w:rsid w:val="00923708"/>
    <w:rsid w:val="0092565E"/>
    <w:rsid w:val="00926A37"/>
    <w:rsid w:val="00930FC3"/>
    <w:rsid w:val="00931374"/>
    <w:rsid w:val="00931F5B"/>
    <w:rsid w:val="00932705"/>
    <w:rsid w:val="00935DB9"/>
    <w:rsid w:val="00935F98"/>
    <w:rsid w:val="00936385"/>
    <w:rsid w:val="00936DF9"/>
    <w:rsid w:val="00940E1A"/>
    <w:rsid w:val="009446B0"/>
    <w:rsid w:val="00944E8C"/>
    <w:rsid w:val="00944FF3"/>
    <w:rsid w:val="00946A3F"/>
    <w:rsid w:val="00951888"/>
    <w:rsid w:val="00951DC1"/>
    <w:rsid w:val="00952530"/>
    <w:rsid w:val="00952E18"/>
    <w:rsid w:val="00955CBE"/>
    <w:rsid w:val="00960015"/>
    <w:rsid w:val="00960117"/>
    <w:rsid w:val="00961494"/>
    <w:rsid w:val="00962135"/>
    <w:rsid w:val="009648E3"/>
    <w:rsid w:val="009649F2"/>
    <w:rsid w:val="00965EE5"/>
    <w:rsid w:val="00966008"/>
    <w:rsid w:val="00970F1E"/>
    <w:rsid w:val="009723F4"/>
    <w:rsid w:val="0097242E"/>
    <w:rsid w:val="00972E3D"/>
    <w:rsid w:val="0097338D"/>
    <w:rsid w:val="00973DE4"/>
    <w:rsid w:val="00973E34"/>
    <w:rsid w:val="009743C4"/>
    <w:rsid w:val="00976623"/>
    <w:rsid w:val="00976C49"/>
    <w:rsid w:val="00977182"/>
    <w:rsid w:val="00980844"/>
    <w:rsid w:val="009844D3"/>
    <w:rsid w:val="00985CF9"/>
    <w:rsid w:val="009860E9"/>
    <w:rsid w:val="00987DDE"/>
    <w:rsid w:val="009913D2"/>
    <w:rsid w:val="009918A1"/>
    <w:rsid w:val="00991E3A"/>
    <w:rsid w:val="00992535"/>
    <w:rsid w:val="00992CA6"/>
    <w:rsid w:val="009955AC"/>
    <w:rsid w:val="00995B23"/>
    <w:rsid w:val="009A1A0B"/>
    <w:rsid w:val="009A2067"/>
    <w:rsid w:val="009A31EB"/>
    <w:rsid w:val="009A5722"/>
    <w:rsid w:val="009A576C"/>
    <w:rsid w:val="009A5ABE"/>
    <w:rsid w:val="009A6356"/>
    <w:rsid w:val="009A6754"/>
    <w:rsid w:val="009A6826"/>
    <w:rsid w:val="009A6DA5"/>
    <w:rsid w:val="009A6DF7"/>
    <w:rsid w:val="009A7E34"/>
    <w:rsid w:val="009B0345"/>
    <w:rsid w:val="009B1058"/>
    <w:rsid w:val="009B3FBD"/>
    <w:rsid w:val="009B6CEF"/>
    <w:rsid w:val="009B715C"/>
    <w:rsid w:val="009C0248"/>
    <w:rsid w:val="009C16A1"/>
    <w:rsid w:val="009C28BB"/>
    <w:rsid w:val="009C39FC"/>
    <w:rsid w:val="009C5505"/>
    <w:rsid w:val="009C5CC2"/>
    <w:rsid w:val="009C5E4C"/>
    <w:rsid w:val="009C6D27"/>
    <w:rsid w:val="009D0236"/>
    <w:rsid w:val="009D0C8A"/>
    <w:rsid w:val="009D3A9E"/>
    <w:rsid w:val="009D3CE9"/>
    <w:rsid w:val="009D3F16"/>
    <w:rsid w:val="009D473B"/>
    <w:rsid w:val="009D4CCE"/>
    <w:rsid w:val="009D5901"/>
    <w:rsid w:val="009D5D51"/>
    <w:rsid w:val="009D60D5"/>
    <w:rsid w:val="009E07B8"/>
    <w:rsid w:val="009E097C"/>
    <w:rsid w:val="009E10EA"/>
    <w:rsid w:val="009E44AB"/>
    <w:rsid w:val="009E45A1"/>
    <w:rsid w:val="009E4CEB"/>
    <w:rsid w:val="009E59A8"/>
    <w:rsid w:val="009E679A"/>
    <w:rsid w:val="009E6F0E"/>
    <w:rsid w:val="009F04B0"/>
    <w:rsid w:val="009F0A53"/>
    <w:rsid w:val="009F1266"/>
    <w:rsid w:val="009F1C74"/>
    <w:rsid w:val="009F2098"/>
    <w:rsid w:val="009F3342"/>
    <w:rsid w:val="009F4348"/>
    <w:rsid w:val="009F4A5B"/>
    <w:rsid w:val="009F583C"/>
    <w:rsid w:val="009F59A0"/>
    <w:rsid w:val="009F5DAC"/>
    <w:rsid w:val="00A00FD6"/>
    <w:rsid w:val="00A03A96"/>
    <w:rsid w:val="00A03B6F"/>
    <w:rsid w:val="00A058C7"/>
    <w:rsid w:val="00A05E91"/>
    <w:rsid w:val="00A06489"/>
    <w:rsid w:val="00A071D3"/>
    <w:rsid w:val="00A10323"/>
    <w:rsid w:val="00A11197"/>
    <w:rsid w:val="00A12628"/>
    <w:rsid w:val="00A16154"/>
    <w:rsid w:val="00A215C9"/>
    <w:rsid w:val="00A268FF"/>
    <w:rsid w:val="00A2745C"/>
    <w:rsid w:val="00A304BF"/>
    <w:rsid w:val="00A3357C"/>
    <w:rsid w:val="00A33B2C"/>
    <w:rsid w:val="00A348DB"/>
    <w:rsid w:val="00A34A50"/>
    <w:rsid w:val="00A35657"/>
    <w:rsid w:val="00A36385"/>
    <w:rsid w:val="00A36F39"/>
    <w:rsid w:val="00A37FF7"/>
    <w:rsid w:val="00A37FFA"/>
    <w:rsid w:val="00A412DE"/>
    <w:rsid w:val="00A417F5"/>
    <w:rsid w:val="00A41F63"/>
    <w:rsid w:val="00A4283B"/>
    <w:rsid w:val="00A431A4"/>
    <w:rsid w:val="00A44DE5"/>
    <w:rsid w:val="00A45BCB"/>
    <w:rsid w:val="00A50BD3"/>
    <w:rsid w:val="00A51253"/>
    <w:rsid w:val="00A51885"/>
    <w:rsid w:val="00A528A1"/>
    <w:rsid w:val="00A534C7"/>
    <w:rsid w:val="00A53EAC"/>
    <w:rsid w:val="00A54358"/>
    <w:rsid w:val="00A56232"/>
    <w:rsid w:val="00A60181"/>
    <w:rsid w:val="00A60F27"/>
    <w:rsid w:val="00A61F94"/>
    <w:rsid w:val="00A6254F"/>
    <w:rsid w:val="00A641CA"/>
    <w:rsid w:val="00A643B0"/>
    <w:rsid w:val="00A65C84"/>
    <w:rsid w:val="00A66B33"/>
    <w:rsid w:val="00A703F0"/>
    <w:rsid w:val="00A751F1"/>
    <w:rsid w:val="00A7540B"/>
    <w:rsid w:val="00A80279"/>
    <w:rsid w:val="00A8108D"/>
    <w:rsid w:val="00A856DF"/>
    <w:rsid w:val="00A872D5"/>
    <w:rsid w:val="00A902F9"/>
    <w:rsid w:val="00A92D71"/>
    <w:rsid w:val="00A97795"/>
    <w:rsid w:val="00AA1325"/>
    <w:rsid w:val="00AA152A"/>
    <w:rsid w:val="00AA42E2"/>
    <w:rsid w:val="00AA45F7"/>
    <w:rsid w:val="00AA4BF7"/>
    <w:rsid w:val="00AA7982"/>
    <w:rsid w:val="00AB4C7A"/>
    <w:rsid w:val="00AB65B6"/>
    <w:rsid w:val="00AB7CFE"/>
    <w:rsid w:val="00AC0E6A"/>
    <w:rsid w:val="00AC188C"/>
    <w:rsid w:val="00AC34E9"/>
    <w:rsid w:val="00AC34F3"/>
    <w:rsid w:val="00AC3DE6"/>
    <w:rsid w:val="00AC506E"/>
    <w:rsid w:val="00AD16E7"/>
    <w:rsid w:val="00AD5272"/>
    <w:rsid w:val="00AD5813"/>
    <w:rsid w:val="00AD6E32"/>
    <w:rsid w:val="00AD6EC4"/>
    <w:rsid w:val="00AE08E0"/>
    <w:rsid w:val="00AE0CB3"/>
    <w:rsid w:val="00AE1CE8"/>
    <w:rsid w:val="00AE24E1"/>
    <w:rsid w:val="00AE36C7"/>
    <w:rsid w:val="00AE5878"/>
    <w:rsid w:val="00AE748F"/>
    <w:rsid w:val="00AF0584"/>
    <w:rsid w:val="00AF05F5"/>
    <w:rsid w:val="00AF067E"/>
    <w:rsid w:val="00AF13E4"/>
    <w:rsid w:val="00AF23B5"/>
    <w:rsid w:val="00AF4C2F"/>
    <w:rsid w:val="00AF51B2"/>
    <w:rsid w:val="00AF64BF"/>
    <w:rsid w:val="00AF6B4B"/>
    <w:rsid w:val="00B0303F"/>
    <w:rsid w:val="00B040AB"/>
    <w:rsid w:val="00B05272"/>
    <w:rsid w:val="00B07090"/>
    <w:rsid w:val="00B07F19"/>
    <w:rsid w:val="00B1235F"/>
    <w:rsid w:val="00B13319"/>
    <w:rsid w:val="00B13397"/>
    <w:rsid w:val="00B16074"/>
    <w:rsid w:val="00B160A5"/>
    <w:rsid w:val="00B17864"/>
    <w:rsid w:val="00B17A01"/>
    <w:rsid w:val="00B203FD"/>
    <w:rsid w:val="00B21976"/>
    <w:rsid w:val="00B24A32"/>
    <w:rsid w:val="00B2501E"/>
    <w:rsid w:val="00B252DD"/>
    <w:rsid w:val="00B261CF"/>
    <w:rsid w:val="00B32048"/>
    <w:rsid w:val="00B34449"/>
    <w:rsid w:val="00B34D5A"/>
    <w:rsid w:val="00B36D15"/>
    <w:rsid w:val="00B37465"/>
    <w:rsid w:val="00B37E5E"/>
    <w:rsid w:val="00B419F1"/>
    <w:rsid w:val="00B41DAA"/>
    <w:rsid w:val="00B437BD"/>
    <w:rsid w:val="00B4389E"/>
    <w:rsid w:val="00B44331"/>
    <w:rsid w:val="00B44A5F"/>
    <w:rsid w:val="00B44C8F"/>
    <w:rsid w:val="00B507B0"/>
    <w:rsid w:val="00B515A8"/>
    <w:rsid w:val="00B533CA"/>
    <w:rsid w:val="00B53637"/>
    <w:rsid w:val="00B54719"/>
    <w:rsid w:val="00B54C6A"/>
    <w:rsid w:val="00B555AE"/>
    <w:rsid w:val="00B6043E"/>
    <w:rsid w:val="00B60F93"/>
    <w:rsid w:val="00B61606"/>
    <w:rsid w:val="00B62519"/>
    <w:rsid w:val="00B63973"/>
    <w:rsid w:val="00B651C4"/>
    <w:rsid w:val="00B66E7D"/>
    <w:rsid w:val="00B67259"/>
    <w:rsid w:val="00B7284E"/>
    <w:rsid w:val="00B73537"/>
    <w:rsid w:val="00B745B7"/>
    <w:rsid w:val="00B7462B"/>
    <w:rsid w:val="00B74F71"/>
    <w:rsid w:val="00B754CD"/>
    <w:rsid w:val="00B759B8"/>
    <w:rsid w:val="00B80835"/>
    <w:rsid w:val="00B827A6"/>
    <w:rsid w:val="00B82CEF"/>
    <w:rsid w:val="00B85541"/>
    <w:rsid w:val="00B85DC4"/>
    <w:rsid w:val="00B87596"/>
    <w:rsid w:val="00B87AA0"/>
    <w:rsid w:val="00B90416"/>
    <w:rsid w:val="00B92D23"/>
    <w:rsid w:val="00B936B2"/>
    <w:rsid w:val="00B93DBC"/>
    <w:rsid w:val="00B93E05"/>
    <w:rsid w:val="00B94BA6"/>
    <w:rsid w:val="00B95114"/>
    <w:rsid w:val="00BA01CF"/>
    <w:rsid w:val="00BA0563"/>
    <w:rsid w:val="00BA1C39"/>
    <w:rsid w:val="00BA22B4"/>
    <w:rsid w:val="00BA2483"/>
    <w:rsid w:val="00BA33FA"/>
    <w:rsid w:val="00BA57B6"/>
    <w:rsid w:val="00BA7518"/>
    <w:rsid w:val="00BB0050"/>
    <w:rsid w:val="00BB035D"/>
    <w:rsid w:val="00BC00B7"/>
    <w:rsid w:val="00BC15AA"/>
    <w:rsid w:val="00BC3681"/>
    <w:rsid w:val="00BC3E1F"/>
    <w:rsid w:val="00BC536B"/>
    <w:rsid w:val="00BC75B1"/>
    <w:rsid w:val="00BC7687"/>
    <w:rsid w:val="00BD0563"/>
    <w:rsid w:val="00BD0CA7"/>
    <w:rsid w:val="00BD2F67"/>
    <w:rsid w:val="00BD4E10"/>
    <w:rsid w:val="00BD5EBD"/>
    <w:rsid w:val="00BD62F0"/>
    <w:rsid w:val="00BD765C"/>
    <w:rsid w:val="00BE0DC7"/>
    <w:rsid w:val="00BE2672"/>
    <w:rsid w:val="00BE5CD4"/>
    <w:rsid w:val="00BE7112"/>
    <w:rsid w:val="00BF02BE"/>
    <w:rsid w:val="00BF3C10"/>
    <w:rsid w:val="00BF415F"/>
    <w:rsid w:val="00BF6970"/>
    <w:rsid w:val="00BF7B31"/>
    <w:rsid w:val="00C01AC6"/>
    <w:rsid w:val="00C02566"/>
    <w:rsid w:val="00C0266D"/>
    <w:rsid w:val="00C031F6"/>
    <w:rsid w:val="00C03D64"/>
    <w:rsid w:val="00C06ABF"/>
    <w:rsid w:val="00C11B57"/>
    <w:rsid w:val="00C12DF0"/>
    <w:rsid w:val="00C138B4"/>
    <w:rsid w:val="00C13F0C"/>
    <w:rsid w:val="00C14E1F"/>
    <w:rsid w:val="00C16734"/>
    <w:rsid w:val="00C169B0"/>
    <w:rsid w:val="00C17524"/>
    <w:rsid w:val="00C20B16"/>
    <w:rsid w:val="00C20E72"/>
    <w:rsid w:val="00C211BE"/>
    <w:rsid w:val="00C21D7F"/>
    <w:rsid w:val="00C21F39"/>
    <w:rsid w:val="00C2238D"/>
    <w:rsid w:val="00C235AC"/>
    <w:rsid w:val="00C26DB4"/>
    <w:rsid w:val="00C27CC5"/>
    <w:rsid w:val="00C30440"/>
    <w:rsid w:val="00C323A4"/>
    <w:rsid w:val="00C34427"/>
    <w:rsid w:val="00C3501B"/>
    <w:rsid w:val="00C362AD"/>
    <w:rsid w:val="00C3707D"/>
    <w:rsid w:val="00C46A86"/>
    <w:rsid w:val="00C46F32"/>
    <w:rsid w:val="00C475E2"/>
    <w:rsid w:val="00C50D5A"/>
    <w:rsid w:val="00C537C3"/>
    <w:rsid w:val="00C53903"/>
    <w:rsid w:val="00C5599D"/>
    <w:rsid w:val="00C56277"/>
    <w:rsid w:val="00C569C0"/>
    <w:rsid w:val="00C573DD"/>
    <w:rsid w:val="00C5743A"/>
    <w:rsid w:val="00C60C08"/>
    <w:rsid w:val="00C60C65"/>
    <w:rsid w:val="00C61350"/>
    <w:rsid w:val="00C61A70"/>
    <w:rsid w:val="00C62CEA"/>
    <w:rsid w:val="00C646EB"/>
    <w:rsid w:val="00C653D4"/>
    <w:rsid w:val="00C65CCC"/>
    <w:rsid w:val="00C66126"/>
    <w:rsid w:val="00C7117C"/>
    <w:rsid w:val="00C7231F"/>
    <w:rsid w:val="00C723E6"/>
    <w:rsid w:val="00C72502"/>
    <w:rsid w:val="00C72714"/>
    <w:rsid w:val="00C73E3C"/>
    <w:rsid w:val="00C75DB0"/>
    <w:rsid w:val="00C76512"/>
    <w:rsid w:val="00C76D68"/>
    <w:rsid w:val="00C76F18"/>
    <w:rsid w:val="00C7740D"/>
    <w:rsid w:val="00C776C2"/>
    <w:rsid w:val="00C77DBF"/>
    <w:rsid w:val="00C80F14"/>
    <w:rsid w:val="00C838AB"/>
    <w:rsid w:val="00C83EF3"/>
    <w:rsid w:val="00C83F4B"/>
    <w:rsid w:val="00C849A3"/>
    <w:rsid w:val="00C8651C"/>
    <w:rsid w:val="00C879D6"/>
    <w:rsid w:val="00C87D6B"/>
    <w:rsid w:val="00C87E92"/>
    <w:rsid w:val="00C904FB"/>
    <w:rsid w:val="00C92D5A"/>
    <w:rsid w:val="00C93132"/>
    <w:rsid w:val="00C9387E"/>
    <w:rsid w:val="00C93974"/>
    <w:rsid w:val="00C93F5D"/>
    <w:rsid w:val="00C9572C"/>
    <w:rsid w:val="00C96EB4"/>
    <w:rsid w:val="00CA098D"/>
    <w:rsid w:val="00CA0E5F"/>
    <w:rsid w:val="00CA100C"/>
    <w:rsid w:val="00CA1534"/>
    <w:rsid w:val="00CA2FA0"/>
    <w:rsid w:val="00CA6F65"/>
    <w:rsid w:val="00CB1754"/>
    <w:rsid w:val="00CB1B87"/>
    <w:rsid w:val="00CB301F"/>
    <w:rsid w:val="00CB32D3"/>
    <w:rsid w:val="00CB5011"/>
    <w:rsid w:val="00CB5ED6"/>
    <w:rsid w:val="00CB7BE0"/>
    <w:rsid w:val="00CC04DE"/>
    <w:rsid w:val="00CC372F"/>
    <w:rsid w:val="00CC38DB"/>
    <w:rsid w:val="00CC392A"/>
    <w:rsid w:val="00CC3AAE"/>
    <w:rsid w:val="00CC4BDD"/>
    <w:rsid w:val="00CC4C1A"/>
    <w:rsid w:val="00CC6169"/>
    <w:rsid w:val="00CC6486"/>
    <w:rsid w:val="00CC6B3A"/>
    <w:rsid w:val="00CD0B82"/>
    <w:rsid w:val="00CD7F82"/>
    <w:rsid w:val="00CE04AF"/>
    <w:rsid w:val="00CE160E"/>
    <w:rsid w:val="00CE2BBE"/>
    <w:rsid w:val="00CE5FDD"/>
    <w:rsid w:val="00CE7438"/>
    <w:rsid w:val="00CE75D4"/>
    <w:rsid w:val="00CE779F"/>
    <w:rsid w:val="00CF0075"/>
    <w:rsid w:val="00CF1547"/>
    <w:rsid w:val="00CF4087"/>
    <w:rsid w:val="00CF5A34"/>
    <w:rsid w:val="00CF70F4"/>
    <w:rsid w:val="00CF7E08"/>
    <w:rsid w:val="00CF7E34"/>
    <w:rsid w:val="00D01EAB"/>
    <w:rsid w:val="00D01F35"/>
    <w:rsid w:val="00D03472"/>
    <w:rsid w:val="00D04024"/>
    <w:rsid w:val="00D068F7"/>
    <w:rsid w:val="00D07521"/>
    <w:rsid w:val="00D07866"/>
    <w:rsid w:val="00D124A8"/>
    <w:rsid w:val="00D12AE6"/>
    <w:rsid w:val="00D13E0C"/>
    <w:rsid w:val="00D14658"/>
    <w:rsid w:val="00D15946"/>
    <w:rsid w:val="00D16650"/>
    <w:rsid w:val="00D16D33"/>
    <w:rsid w:val="00D211C1"/>
    <w:rsid w:val="00D24AF4"/>
    <w:rsid w:val="00D24F31"/>
    <w:rsid w:val="00D25019"/>
    <w:rsid w:val="00D25130"/>
    <w:rsid w:val="00D25697"/>
    <w:rsid w:val="00D26E73"/>
    <w:rsid w:val="00D27760"/>
    <w:rsid w:val="00D30B71"/>
    <w:rsid w:val="00D31182"/>
    <w:rsid w:val="00D314B4"/>
    <w:rsid w:val="00D3221C"/>
    <w:rsid w:val="00D325D8"/>
    <w:rsid w:val="00D34B9F"/>
    <w:rsid w:val="00D37054"/>
    <w:rsid w:val="00D375BB"/>
    <w:rsid w:val="00D37B68"/>
    <w:rsid w:val="00D41E3F"/>
    <w:rsid w:val="00D42706"/>
    <w:rsid w:val="00D45432"/>
    <w:rsid w:val="00D46F34"/>
    <w:rsid w:val="00D47DD1"/>
    <w:rsid w:val="00D501E6"/>
    <w:rsid w:val="00D5253D"/>
    <w:rsid w:val="00D5346F"/>
    <w:rsid w:val="00D53C01"/>
    <w:rsid w:val="00D5423E"/>
    <w:rsid w:val="00D54602"/>
    <w:rsid w:val="00D56344"/>
    <w:rsid w:val="00D57EA0"/>
    <w:rsid w:val="00D61EBF"/>
    <w:rsid w:val="00D63099"/>
    <w:rsid w:val="00D64CB3"/>
    <w:rsid w:val="00D65273"/>
    <w:rsid w:val="00D669C4"/>
    <w:rsid w:val="00D66DAB"/>
    <w:rsid w:val="00D67356"/>
    <w:rsid w:val="00D6772D"/>
    <w:rsid w:val="00D67B43"/>
    <w:rsid w:val="00D7238C"/>
    <w:rsid w:val="00D725A0"/>
    <w:rsid w:val="00D73481"/>
    <w:rsid w:val="00D736F9"/>
    <w:rsid w:val="00D74125"/>
    <w:rsid w:val="00D7619D"/>
    <w:rsid w:val="00D77129"/>
    <w:rsid w:val="00D77E4A"/>
    <w:rsid w:val="00D808D5"/>
    <w:rsid w:val="00D80E7E"/>
    <w:rsid w:val="00D82DA7"/>
    <w:rsid w:val="00D83478"/>
    <w:rsid w:val="00D838CD"/>
    <w:rsid w:val="00D84D8C"/>
    <w:rsid w:val="00D90080"/>
    <w:rsid w:val="00D93182"/>
    <w:rsid w:val="00D9515A"/>
    <w:rsid w:val="00D95815"/>
    <w:rsid w:val="00DA09C3"/>
    <w:rsid w:val="00DA1ABC"/>
    <w:rsid w:val="00DA2E51"/>
    <w:rsid w:val="00DA3B0A"/>
    <w:rsid w:val="00DA47E6"/>
    <w:rsid w:val="00DA5532"/>
    <w:rsid w:val="00DA7E09"/>
    <w:rsid w:val="00DB0F66"/>
    <w:rsid w:val="00DB1FCC"/>
    <w:rsid w:val="00DB3D18"/>
    <w:rsid w:val="00DB4B39"/>
    <w:rsid w:val="00DB5BE8"/>
    <w:rsid w:val="00DB7556"/>
    <w:rsid w:val="00DB77E3"/>
    <w:rsid w:val="00DB78F6"/>
    <w:rsid w:val="00DC208A"/>
    <w:rsid w:val="00DC249A"/>
    <w:rsid w:val="00DC3F07"/>
    <w:rsid w:val="00DC7584"/>
    <w:rsid w:val="00DD27F9"/>
    <w:rsid w:val="00DD3158"/>
    <w:rsid w:val="00DD724F"/>
    <w:rsid w:val="00DD74ED"/>
    <w:rsid w:val="00DD78EC"/>
    <w:rsid w:val="00DE12F2"/>
    <w:rsid w:val="00DE18C8"/>
    <w:rsid w:val="00DF16A5"/>
    <w:rsid w:val="00DF21E9"/>
    <w:rsid w:val="00DF3ED0"/>
    <w:rsid w:val="00DF41DF"/>
    <w:rsid w:val="00DF480B"/>
    <w:rsid w:val="00DF5D43"/>
    <w:rsid w:val="00DF6EAB"/>
    <w:rsid w:val="00E01159"/>
    <w:rsid w:val="00E02F37"/>
    <w:rsid w:val="00E05559"/>
    <w:rsid w:val="00E1057B"/>
    <w:rsid w:val="00E11DEC"/>
    <w:rsid w:val="00E1325A"/>
    <w:rsid w:val="00E1354B"/>
    <w:rsid w:val="00E13AF7"/>
    <w:rsid w:val="00E16174"/>
    <w:rsid w:val="00E172D0"/>
    <w:rsid w:val="00E21A92"/>
    <w:rsid w:val="00E25032"/>
    <w:rsid w:val="00E250E6"/>
    <w:rsid w:val="00E25BB8"/>
    <w:rsid w:val="00E26E08"/>
    <w:rsid w:val="00E30620"/>
    <w:rsid w:val="00E30F25"/>
    <w:rsid w:val="00E31235"/>
    <w:rsid w:val="00E32404"/>
    <w:rsid w:val="00E3250E"/>
    <w:rsid w:val="00E345A3"/>
    <w:rsid w:val="00E35163"/>
    <w:rsid w:val="00E37597"/>
    <w:rsid w:val="00E37C43"/>
    <w:rsid w:val="00E40507"/>
    <w:rsid w:val="00E40FE5"/>
    <w:rsid w:val="00E417D9"/>
    <w:rsid w:val="00E419B6"/>
    <w:rsid w:val="00E43300"/>
    <w:rsid w:val="00E43341"/>
    <w:rsid w:val="00E44E9C"/>
    <w:rsid w:val="00E46C1D"/>
    <w:rsid w:val="00E47F5F"/>
    <w:rsid w:val="00E5002C"/>
    <w:rsid w:val="00E51997"/>
    <w:rsid w:val="00E52A7B"/>
    <w:rsid w:val="00E57E6C"/>
    <w:rsid w:val="00E645A9"/>
    <w:rsid w:val="00E66F1D"/>
    <w:rsid w:val="00E67253"/>
    <w:rsid w:val="00E67345"/>
    <w:rsid w:val="00E7213E"/>
    <w:rsid w:val="00E7277D"/>
    <w:rsid w:val="00E73635"/>
    <w:rsid w:val="00E74907"/>
    <w:rsid w:val="00E75F2D"/>
    <w:rsid w:val="00E779E1"/>
    <w:rsid w:val="00E80A0A"/>
    <w:rsid w:val="00E80E86"/>
    <w:rsid w:val="00E81F97"/>
    <w:rsid w:val="00E8407A"/>
    <w:rsid w:val="00E84FD0"/>
    <w:rsid w:val="00E86A98"/>
    <w:rsid w:val="00E90E72"/>
    <w:rsid w:val="00E92487"/>
    <w:rsid w:val="00E93D53"/>
    <w:rsid w:val="00E93E77"/>
    <w:rsid w:val="00E95683"/>
    <w:rsid w:val="00E95D41"/>
    <w:rsid w:val="00EA2291"/>
    <w:rsid w:val="00EA279F"/>
    <w:rsid w:val="00EA2AB3"/>
    <w:rsid w:val="00EA5DF0"/>
    <w:rsid w:val="00EB167C"/>
    <w:rsid w:val="00EB19A2"/>
    <w:rsid w:val="00EB3749"/>
    <w:rsid w:val="00EB67EC"/>
    <w:rsid w:val="00EC1287"/>
    <w:rsid w:val="00EC24BA"/>
    <w:rsid w:val="00EC669E"/>
    <w:rsid w:val="00EC6720"/>
    <w:rsid w:val="00ED34A6"/>
    <w:rsid w:val="00ED37A1"/>
    <w:rsid w:val="00ED4B10"/>
    <w:rsid w:val="00ED4D5A"/>
    <w:rsid w:val="00ED5991"/>
    <w:rsid w:val="00ED723F"/>
    <w:rsid w:val="00ED7A4E"/>
    <w:rsid w:val="00EE008E"/>
    <w:rsid w:val="00EE289B"/>
    <w:rsid w:val="00EE4F26"/>
    <w:rsid w:val="00EE57D5"/>
    <w:rsid w:val="00EE5814"/>
    <w:rsid w:val="00EE5D76"/>
    <w:rsid w:val="00EE69D6"/>
    <w:rsid w:val="00EE6BDD"/>
    <w:rsid w:val="00EE769E"/>
    <w:rsid w:val="00EE7D5E"/>
    <w:rsid w:val="00EF11A9"/>
    <w:rsid w:val="00EF1CB7"/>
    <w:rsid w:val="00EF24B2"/>
    <w:rsid w:val="00EF4781"/>
    <w:rsid w:val="00EF5180"/>
    <w:rsid w:val="00EF545A"/>
    <w:rsid w:val="00EF57D5"/>
    <w:rsid w:val="00EF6604"/>
    <w:rsid w:val="00EF7C8A"/>
    <w:rsid w:val="00F00A1B"/>
    <w:rsid w:val="00F00DAE"/>
    <w:rsid w:val="00F016B8"/>
    <w:rsid w:val="00F025A4"/>
    <w:rsid w:val="00F0274F"/>
    <w:rsid w:val="00F032CB"/>
    <w:rsid w:val="00F03CD4"/>
    <w:rsid w:val="00F0493A"/>
    <w:rsid w:val="00F10113"/>
    <w:rsid w:val="00F10825"/>
    <w:rsid w:val="00F149A8"/>
    <w:rsid w:val="00F1516E"/>
    <w:rsid w:val="00F15E31"/>
    <w:rsid w:val="00F179F0"/>
    <w:rsid w:val="00F17F98"/>
    <w:rsid w:val="00F24AF1"/>
    <w:rsid w:val="00F273BE"/>
    <w:rsid w:val="00F3134E"/>
    <w:rsid w:val="00F326D4"/>
    <w:rsid w:val="00F3581C"/>
    <w:rsid w:val="00F358F9"/>
    <w:rsid w:val="00F4201F"/>
    <w:rsid w:val="00F449D5"/>
    <w:rsid w:val="00F4522F"/>
    <w:rsid w:val="00F476D1"/>
    <w:rsid w:val="00F5225F"/>
    <w:rsid w:val="00F53AF8"/>
    <w:rsid w:val="00F55D82"/>
    <w:rsid w:val="00F56101"/>
    <w:rsid w:val="00F600DC"/>
    <w:rsid w:val="00F61275"/>
    <w:rsid w:val="00F62BC4"/>
    <w:rsid w:val="00F63DB9"/>
    <w:rsid w:val="00F6518E"/>
    <w:rsid w:val="00F65BAE"/>
    <w:rsid w:val="00F675F5"/>
    <w:rsid w:val="00F67BA8"/>
    <w:rsid w:val="00F70383"/>
    <w:rsid w:val="00F70C76"/>
    <w:rsid w:val="00F70CB9"/>
    <w:rsid w:val="00F73805"/>
    <w:rsid w:val="00F73BFD"/>
    <w:rsid w:val="00F740CC"/>
    <w:rsid w:val="00F748E1"/>
    <w:rsid w:val="00F75626"/>
    <w:rsid w:val="00F77F0A"/>
    <w:rsid w:val="00F826ED"/>
    <w:rsid w:val="00F82BF7"/>
    <w:rsid w:val="00F85D17"/>
    <w:rsid w:val="00F86659"/>
    <w:rsid w:val="00F8770D"/>
    <w:rsid w:val="00F87973"/>
    <w:rsid w:val="00F92588"/>
    <w:rsid w:val="00F92AFD"/>
    <w:rsid w:val="00F9320A"/>
    <w:rsid w:val="00F93EF3"/>
    <w:rsid w:val="00F945C2"/>
    <w:rsid w:val="00F954FD"/>
    <w:rsid w:val="00F957C6"/>
    <w:rsid w:val="00F977DE"/>
    <w:rsid w:val="00FA07B6"/>
    <w:rsid w:val="00FA08D2"/>
    <w:rsid w:val="00FA1062"/>
    <w:rsid w:val="00FA226B"/>
    <w:rsid w:val="00FA2400"/>
    <w:rsid w:val="00FA4338"/>
    <w:rsid w:val="00FA476B"/>
    <w:rsid w:val="00FA5D16"/>
    <w:rsid w:val="00FA6462"/>
    <w:rsid w:val="00FB1CDA"/>
    <w:rsid w:val="00FB492A"/>
    <w:rsid w:val="00FB5644"/>
    <w:rsid w:val="00FB7CBF"/>
    <w:rsid w:val="00FC0206"/>
    <w:rsid w:val="00FC0521"/>
    <w:rsid w:val="00FC36FD"/>
    <w:rsid w:val="00FC60F3"/>
    <w:rsid w:val="00FC6517"/>
    <w:rsid w:val="00FC69AE"/>
    <w:rsid w:val="00FD0548"/>
    <w:rsid w:val="00FD1457"/>
    <w:rsid w:val="00FD15FD"/>
    <w:rsid w:val="00FD363D"/>
    <w:rsid w:val="00FD5806"/>
    <w:rsid w:val="00FE1902"/>
    <w:rsid w:val="00FE277F"/>
    <w:rsid w:val="00FE287C"/>
    <w:rsid w:val="00FE6DCE"/>
    <w:rsid w:val="00FE7B08"/>
    <w:rsid w:val="00FF0358"/>
    <w:rsid w:val="00FF12D0"/>
    <w:rsid w:val="00FF393C"/>
    <w:rsid w:val="00FF55E0"/>
    <w:rsid w:val="00FF5CC0"/>
    <w:rsid w:val="00FF6949"/>
    <w:rsid w:val="00FF7639"/>
    <w:rsid w:val="00FF78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4D3ADF"/>
  <w15:docId w15:val="{3EE442E6-E923-414B-8F4D-93A04638D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1AF8"/>
    <w:rPr>
      <w:rFonts w:eastAsia="Times New Roman"/>
      <w:sz w:val="24"/>
      <w:szCs w:val="24"/>
    </w:rPr>
  </w:style>
  <w:style w:type="paragraph" w:styleId="Heading1">
    <w:name w:val="heading 1"/>
    <w:aliases w:val="H1,ChapterTitle,h1"/>
    <w:basedOn w:val="Normal"/>
    <w:next w:val="Normal"/>
    <w:link w:val="Heading1Char"/>
    <w:qFormat/>
    <w:rsid w:val="0097242E"/>
    <w:pPr>
      <w:keepNext/>
      <w:numPr>
        <w:numId w:val="2"/>
      </w:numPr>
      <w:spacing w:before="240" w:after="120"/>
      <w:outlineLvl w:val="0"/>
    </w:pPr>
    <w:rPr>
      <w:rFonts w:cs="Arial"/>
      <w:b/>
      <w:caps/>
    </w:rPr>
  </w:style>
  <w:style w:type="paragraph" w:styleId="Heading2">
    <w:name w:val="heading 2"/>
    <w:aliases w:val="H2,h2,l2,A.B.C.,hoofd 2,Heading2-bio,Career Exp.,PARA2,Attribute Heading 2,Main Heading,Bold 14,L2"/>
    <w:basedOn w:val="Normal"/>
    <w:next w:val="Normal"/>
    <w:link w:val="Heading2Char"/>
    <w:qFormat/>
    <w:rsid w:val="00350212"/>
    <w:pPr>
      <w:keepNext/>
      <w:numPr>
        <w:ilvl w:val="1"/>
        <w:numId w:val="2"/>
      </w:numPr>
      <w:spacing w:before="240" w:after="120"/>
      <w:outlineLvl w:val="1"/>
    </w:pPr>
    <w:rPr>
      <w:rFonts w:cs="Arial"/>
      <w:b/>
      <w:bCs/>
      <w:iCs/>
      <w:caps/>
      <w:szCs w:val="28"/>
    </w:rPr>
  </w:style>
  <w:style w:type="paragraph" w:styleId="Heading3">
    <w:name w:val="heading 3"/>
    <w:aliases w:val="H3,h3,Heading C"/>
    <w:basedOn w:val="Normal"/>
    <w:next w:val="Normal"/>
    <w:link w:val="Heading3Char"/>
    <w:qFormat/>
    <w:rsid w:val="00B1235F"/>
    <w:pPr>
      <w:keepNext/>
      <w:numPr>
        <w:ilvl w:val="2"/>
        <w:numId w:val="2"/>
      </w:numPr>
      <w:spacing w:before="120" w:after="60"/>
      <w:outlineLvl w:val="2"/>
    </w:pPr>
    <w:rPr>
      <w:rFonts w:cs="Arial"/>
      <w:b/>
      <w:bCs/>
      <w:iCs/>
      <w:kern w:val="32"/>
      <w:szCs w:val="26"/>
    </w:rPr>
  </w:style>
  <w:style w:type="paragraph" w:styleId="Heading4">
    <w:name w:val="heading 4"/>
    <w:aliases w:val="H4,h4"/>
    <w:basedOn w:val="Heading3"/>
    <w:next w:val="Normal"/>
    <w:link w:val="Heading4Char"/>
    <w:qFormat/>
    <w:rsid w:val="00393F2B"/>
    <w:pPr>
      <w:numPr>
        <w:ilvl w:val="3"/>
      </w:numPr>
      <w:outlineLvl w:val="3"/>
    </w:pPr>
  </w:style>
  <w:style w:type="paragraph" w:styleId="Heading5">
    <w:name w:val="heading 5"/>
    <w:basedOn w:val="Normal"/>
    <w:next w:val="Normal"/>
    <w:link w:val="Heading5Char"/>
    <w:uiPriority w:val="9"/>
    <w:rsid w:val="00E47F5F"/>
    <w:pPr>
      <w:spacing w:before="240" w:after="60"/>
      <w:ind w:left="1008" w:hanging="1008"/>
      <w:outlineLvl w:val="4"/>
    </w:pPr>
    <w:rPr>
      <w:rFonts w:ascii="Calibri" w:hAnsi="Calibri"/>
      <w:b/>
      <w:bCs/>
      <w:i/>
      <w:iCs/>
      <w:sz w:val="26"/>
      <w:szCs w:val="26"/>
    </w:rPr>
  </w:style>
  <w:style w:type="paragraph" w:styleId="Heading6">
    <w:name w:val="heading 6"/>
    <w:aliases w:val="H6,h6"/>
    <w:basedOn w:val="Normal"/>
    <w:next w:val="Normal"/>
    <w:link w:val="Heading6Char"/>
    <w:rsid w:val="00E47F5F"/>
    <w:pPr>
      <w:spacing w:before="240" w:after="60"/>
      <w:ind w:left="1152" w:hanging="1152"/>
      <w:outlineLvl w:val="5"/>
    </w:pPr>
    <w:rPr>
      <w:b/>
      <w:bCs/>
      <w:sz w:val="22"/>
      <w:szCs w:val="22"/>
    </w:rPr>
  </w:style>
  <w:style w:type="paragraph" w:styleId="Heading7">
    <w:name w:val="heading 7"/>
    <w:basedOn w:val="Normal"/>
    <w:next w:val="Normal"/>
    <w:link w:val="Heading7Char"/>
    <w:uiPriority w:val="9"/>
    <w:semiHidden/>
    <w:unhideWhenUsed/>
    <w:rsid w:val="00E47F5F"/>
    <w:pPr>
      <w:spacing w:before="240" w:after="60"/>
      <w:ind w:left="1296" w:hanging="1296"/>
      <w:outlineLvl w:val="6"/>
    </w:pPr>
    <w:rPr>
      <w:rFonts w:ascii="Calibri" w:hAnsi="Calibri"/>
    </w:rPr>
  </w:style>
  <w:style w:type="paragraph" w:styleId="Heading8">
    <w:name w:val="heading 8"/>
    <w:basedOn w:val="Normal"/>
    <w:next w:val="Normal"/>
    <w:link w:val="Heading8Char"/>
    <w:rsid w:val="00E47F5F"/>
    <w:pPr>
      <w:spacing w:before="240" w:after="60"/>
      <w:ind w:left="1440" w:hanging="1440"/>
      <w:outlineLvl w:val="7"/>
    </w:pPr>
    <w:rPr>
      <w:i/>
      <w:iCs/>
    </w:rPr>
  </w:style>
  <w:style w:type="paragraph" w:styleId="Heading9">
    <w:name w:val="heading 9"/>
    <w:basedOn w:val="Normal"/>
    <w:next w:val="Normal"/>
    <w:link w:val="Heading9Char"/>
    <w:uiPriority w:val="9"/>
    <w:semiHidden/>
    <w:unhideWhenUsed/>
    <w:rsid w:val="00E47F5F"/>
    <w:pPr>
      <w:spacing w:before="240" w:after="60"/>
      <w:ind w:left="1584" w:hanging="1584"/>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Title Char,h1 Char"/>
    <w:basedOn w:val="DefaultParagraphFont"/>
    <w:link w:val="Heading1"/>
    <w:rsid w:val="0097242E"/>
    <w:rPr>
      <w:rFonts w:eastAsia="Times New Roman" w:cs="Arial"/>
      <w:b/>
      <w:caps/>
      <w:sz w:val="24"/>
      <w:szCs w:val="24"/>
    </w:rPr>
  </w:style>
  <w:style w:type="character" w:customStyle="1" w:styleId="Heading2Char">
    <w:name w:val="Heading 2 Char"/>
    <w:aliases w:val="H2 Char,h2 Char,l2 Char,A.B.C. Char,hoofd 2 Char,Heading2-bio Char,Career Exp. Char,PARA2 Char,Attribute Heading 2 Char,Main Heading Char,Bold 14 Char,L2 Char"/>
    <w:basedOn w:val="DefaultParagraphFont"/>
    <w:link w:val="Heading2"/>
    <w:rsid w:val="00350212"/>
    <w:rPr>
      <w:rFonts w:eastAsia="Times New Roman" w:cs="Arial"/>
      <w:b/>
      <w:bCs/>
      <w:iCs/>
      <w:caps/>
      <w:sz w:val="24"/>
      <w:szCs w:val="28"/>
    </w:rPr>
  </w:style>
  <w:style w:type="character" w:customStyle="1" w:styleId="Heading3Char">
    <w:name w:val="Heading 3 Char"/>
    <w:aliases w:val="H3 Char,h3 Char,Heading C Char"/>
    <w:basedOn w:val="DefaultParagraphFont"/>
    <w:link w:val="Heading3"/>
    <w:rsid w:val="00B1235F"/>
    <w:rPr>
      <w:rFonts w:eastAsia="Times New Roman" w:cs="Arial"/>
      <w:b/>
      <w:bCs/>
      <w:iCs/>
      <w:kern w:val="32"/>
      <w:sz w:val="24"/>
      <w:szCs w:val="26"/>
    </w:rPr>
  </w:style>
  <w:style w:type="character" w:customStyle="1" w:styleId="Heading4Char">
    <w:name w:val="Heading 4 Char"/>
    <w:aliases w:val="H4 Char,h4 Char"/>
    <w:basedOn w:val="DefaultParagraphFont"/>
    <w:link w:val="Heading4"/>
    <w:rsid w:val="00393F2B"/>
    <w:rPr>
      <w:rFonts w:eastAsia="Times New Roman" w:cs="Arial"/>
      <w:b/>
      <w:bCs/>
      <w:iCs/>
      <w:kern w:val="32"/>
      <w:sz w:val="24"/>
      <w:szCs w:val="26"/>
    </w:rPr>
  </w:style>
  <w:style w:type="character" w:customStyle="1" w:styleId="Heading5Char">
    <w:name w:val="Heading 5 Char"/>
    <w:basedOn w:val="DefaultParagraphFont"/>
    <w:link w:val="Heading5"/>
    <w:uiPriority w:val="9"/>
    <w:rsid w:val="00E47F5F"/>
    <w:rPr>
      <w:rFonts w:ascii="Calibri" w:eastAsia="Times New Roman" w:hAnsi="Calibri" w:cs="Times New Roman"/>
      <w:b/>
      <w:bCs/>
      <w:i/>
      <w:iCs/>
      <w:sz w:val="26"/>
      <w:szCs w:val="26"/>
    </w:rPr>
  </w:style>
  <w:style w:type="character" w:customStyle="1" w:styleId="Heading6Char">
    <w:name w:val="Heading 6 Char"/>
    <w:aliases w:val="H6 Char,h6 Char"/>
    <w:basedOn w:val="DefaultParagraphFont"/>
    <w:link w:val="Heading6"/>
    <w:rsid w:val="00E47F5F"/>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E47F5F"/>
    <w:rPr>
      <w:rFonts w:ascii="Calibri" w:eastAsia="Times New Roman" w:hAnsi="Calibri" w:cs="Times New Roman"/>
      <w:sz w:val="24"/>
      <w:szCs w:val="24"/>
    </w:rPr>
  </w:style>
  <w:style w:type="character" w:customStyle="1" w:styleId="Heading8Char">
    <w:name w:val="Heading 8 Char"/>
    <w:basedOn w:val="DefaultParagraphFont"/>
    <w:link w:val="Heading8"/>
    <w:rsid w:val="00E47F5F"/>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
    <w:semiHidden/>
    <w:rsid w:val="00E47F5F"/>
    <w:rPr>
      <w:rFonts w:ascii="Cambria" w:eastAsia="Times New Roman" w:hAnsi="Cambria" w:cs="Times New Roman"/>
    </w:rPr>
  </w:style>
  <w:style w:type="paragraph" w:styleId="NoSpacing">
    <w:name w:val="No Spacing"/>
    <w:uiPriority w:val="1"/>
    <w:qFormat/>
    <w:rsid w:val="002B1AF8"/>
    <w:rPr>
      <w:rFonts w:eastAsia="Times New Roman"/>
      <w:sz w:val="24"/>
      <w:szCs w:val="24"/>
    </w:rPr>
  </w:style>
  <w:style w:type="paragraph" w:styleId="Header">
    <w:name w:val="header"/>
    <w:aliases w:val="Header1"/>
    <w:basedOn w:val="Normal"/>
    <w:link w:val="HeaderChar"/>
    <w:uiPriority w:val="99"/>
    <w:unhideWhenUsed/>
    <w:rsid w:val="00E47F5F"/>
    <w:pPr>
      <w:tabs>
        <w:tab w:val="center" w:pos="4680"/>
        <w:tab w:val="right" w:pos="9360"/>
      </w:tabs>
    </w:pPr>
  </w:style>
  <w:style w:type="character" w:customStyle="1" w:styleId="HeaderChar">
    <w:name w:val="Header Char"/>
    <w:aliases w:val="Header1 Char"/>
    <w:basedOn w:val="DefaultParagraphFont"/>
    <w:link w:val="Header"/>
    <w:uiPriority w:val="99"/>
    <w:rsid w:val="00E47F5F"/>
    <w:rPr>
      <w:rFonts w:ascii="Times New Roman" w:eastAsia="Times New Roman" w:hAnsi="Times New Roman" w:cs="Times New Roman"/>
      <w:sz w:val="24"/>
      <w:szCs w:val="24"/>
    </w:rPr>
  </w:style>
  <w:style w:type="paragraph" w:styleId="Footer">
    <w:name w:val="footer"/>
    <w:aliases w:val="f1"/>
    <w:basedOn w:val="Normal"/>
    <w:link w:val="FooterChar"/>
    <w:unhideWhenUsed/>
    <w:rsid w:val="00E47F5F"/>
    <w:pPr>
      <w:tabs>
        <w:tab w:val="center" w:pos="4680"/>
        <w:tab w:val="right" w:pos="9360"/>
      </w:tabs>
      <w:jc w:val="center"/>
    </w:pPr>
  </w:style>
  <w:style w:type="character" w:customStyle="1" w:styleId="FooterChar">
    <w:name w:val="Footer Char"/>
    <w:aliases w:val="f1 Char"/>
    <w:basedOn w:val="DefaultParagraphFont"/>
    <w:link w:val="Footer"/>
    <w:rsid w:val="00E47F5F"/>
    <w:rPr>
      <w:rFonts w:ascii="Times New Roman" w:eastAsia="Times New Roman" w:hAnsi="Times New Roman" w:cs="Times New Roman"/>
      <w:sz w:val="24"/>
      <w:szCs w:val="24"/>
    </w:rPr>
  </w:style>
  <w:style w:type="paragraph" w:styleId="ListParagraph">
    <w:name w:val="List Paragraph"/>
    <w:aliases w:val="List Paragraph1,Bullets,5 Heading,Source Reference,R List Para"/>
    <w:basedOn w:val="Normal"/>
    <w:link w:val="ListParagraphChar"/>
    <w:uiPriority w:val="34"/>
    <w:qFormat/>
    <w:rsid w:val="00940E1A"/>
    <w:pPr>
      <w:numPr>
        <w:numId w:val="4"/>
      </w:numPr>
      <w:spacing w:before="120" w:after="60"/>
      <w:contextualSpacing/>
    </w:pPr>
    <w:rPr>
      <w:rFonts w:cs="Arial"/>
    </w:rPr>
  </w:style>
  <w:style w:type="character" w:styleId="Hyperlink">
    <w:name w:val="Hyperlink"/>
    <w:basedOn w:val="DefaultParagraphFont"/>
    <w:uiPriority w:val="99"/>
    <w:qFormat/>
    <w:rsid w:val="008A021D"/>
    <w:rPr>
      <w:rFonts w:ascii="Arial" w:hAnsi="Arial" w:cs="Times New Roman"/>
      <w:color w:val="0000FF"/>
      <w:sz w:val="24"/>
      <w:u w:val="single"/>
    </w:rPr>
  </w:style>
  <w:style w:type="paragraph" w:styleId="List">
    <w:name w:val="List"/>
    <w:basedOn w:val="Normal"/>
    <w:semiHidden/>
    <w:rsid w:val="00E47F5F"/>
    <w:pPr>
      <w:ind w:left="360" w:hanging="360"/>
    </w:pPr>
    <w:rPr>
      <w:szCs w:val="20"/>
    </w:rPr>
  </w:style>
  <w:style w:type="paragraph" w:styleId="Salutation">
    <w:name w:val="Salutation"/>
    <w:basedOn w:val="Normal"/>
    <w:next w:val="Normal"/>
    <w:link w:val="SalutationChar"/>
    <w:semiHidden/>
    <w:rsid w:val="00E47F5F"/>
    <w:pPr>
      <w:jc w:val="both"/>
    </w:pPr>
    <w:rPr>
      <w:kern w:val="22"/>
      <w:sz w:val="22"/>
      <w:szCs w:val="20"/>
    </w:rPr>
  </w:style>
  <w:style w:type="character" w:customStyle="1" w:styleId="SalutationChar">
    <w:name w:val="Salutation Char"/>
    <w:basedOn w:val="DefaultParagraphFont"/>
    <w:link w:val="Salutation"/>
    <w:semiHidden/>
    <w:rsid w:val="00E47F5F"/>
    <w:rPr>
      <w:rFonts w:ascii="Times New Roman" w:eastAsia="Times New Roman" w:hAnsi="Times New Roman" w:cs="Times New Roman"/>
      <w:kern w:val="22"/>
      <w:szCs w:val="20"/>
    </w:rPr>
  </w:style>
  <w:style w:type="paragraph" w:styleId="NormalWeb">
    <w:name w:val="Normal (Web)"/>
    <w:basedOn w:val="Normal"/>
    <w:uiPriority w:val="99"/>
    <w:rsid w:val="00E47F5F"/>
    <w:pPr>
      <w:spacing w:before="100" w:beforeAutospacing="1" w:after="100" w:afterAutospacing="1"/>
    </w:pPr>
    <w:rPr>
      <w:rFonts w:ascii="Arial Unicode MS" w:eastAsia="Arial Unicode MS" w:hAnsi="Arial Unicode MS" w:cs="Arial Unicode MS"/>
    </w:rPr>
  </w:style>
  <w:style w:type="paragraph" w:styleId="BodyText3">
    <w:name w:val="Body Text 3"/>
    <w:basedOn w:val="Normal"/>
    <w:link w:val="BodyText3Char"/>
    <w:uiPriority w:val="99"/>
    <w:rsid w:val="00E47F5F"/>
    <w:pPr>
      <w:spacing w:after="120"/>
    </w:pPr>
    <w:rPr>
      <w:sz w:val="16"/>
      <w:szCs w:val="16"/>
    </w:rPr>
  </w:style>
  <w:style w:type="character" w:customStyle="1" w:styleId="BodyText3Char">
    <w:name w:val="Body Text 3 Char"/>
    <w:basedOn w:val="DefaultParagraphFont"/>
    <w:link w:val="BodyText3"/>
    <w:uiPriority w:val="99"/>
    <w:rsid w:val="00E47F5F"/>
    <w:rPr>
      <w:rFonts w:ascii="Times New Roman" w:eastAsia="Times New Roman" w:hAnsi="Times New Roman" w:cs="Times New Roman"/>
      <w:sz w:val="16"/>
      <w:szCs w:val="16"/>
    </w:rPr>
  </w:style>
  <w:style w:type="character" w:styleId="Emphasis">
    <w:name w:val="Emphasis"/>
    <w:basedOn w:val="DefaultParagraphFont"/>
    <w:uiPriority w:val="20"/>
    <w:qFormat/>
    <w:rsid w:val="00921372"/>
    <w:rPr>
      <w:rFonts w:ascii="Arial" w:hAnsi="Arial" w:cs="Times New Roman"/>
      <w:b/>
      <w:i/>
      <w:iCs/>
      <w:color w:val="0070C0"/>
    </w:rPr>
  </w:style>
  <w:style w:type="paragraph" w:styleId="CommentText">
    <w:name w:val="annotation text"/>
    <w:basedOn w:val="Normal"/>
    <w:link w:val="CommentTextChar"/>
    <w:uiPriority w:val="99"/>
    <w:rsid w:val="00E47F5F"/>
    <w:pPr>
      <w:jc w:val="both"/>
    </w:pPr>
    <w:rPr>
      <w:kern w:val="22"/>
      <w:sz w:val="20"/>
      <w:szCs w:val="20"/>
    </w:rPr>
  </w:style>
  <w:style w:type="character" w:customStyle="1" w:styleId="CommentTextChar">
    <w:name w:val="Comment Text Char"/>
    <w:basedOn w:val="DefaultParagraphFont"/>
    <w:link w:val="CommentText"/>
    <w:uiPriority w:val="99"/>
    <w:rsid w:val="00E47F5F"/>
    <w:rPr>
      <w:rFonts w:ascii="Times New Roman" w:eastAsia="Times New Roman" w:hAnsi="Times New Roman" w:cs="Times New Roman"/>
      <w:kern w:val="22"/>
      <w:sz w:val="20"/>
      <w:szCs w:val="20"/>
    </w:rPr>
  </w:style>
  <w:style w:type="paragraph" w:styleId="PlainText">
    <w:name w:val="Plain Text"/>
    <w:basedOn w:val="Normal"/>
    <w:link w:val="PlainTextChar"/>
    <w:uiPriority w:val="99"/>
    <w:unhideWhenUsed/>
    <w:rsid w:val="00E47F5F"/>
    <w:rPr>
      <w:rFonts w:ascii="Consolas" w:eastAsia="Calibri" w:hAnsi="Consolas"/>
      <w:sz w:val="21"/>
      <w:szCs w:val="21"/>
    </w:rPr>
  </w:style>
  <w:style w:type="character" w:customStyle="1" w:styleId="PlainTextChar">
    <w:name w:val="Plain Text Char"/>
    <w:basedOn w:val="DefaultParagraphFont"/>
    <w:link w:val="PlainText"/>
    <w:uiPriority w:val="99"/>
    <w:rsid w:val="00E47F5F"/>
    <w:rPr>
      <w:rFonts w:ascii="Consolas" w:eastAsia="Calibri" w:hAnsi="Consolas" w:cs="Times New Roman"/>
      <w:sz w:val="21"/>
      <w:szCs w:val="21"/>
    </w:rPr>
  </w:style>
  <w:style w:type="character" w:styleId="CommentReference">
    <w:name w:val="annotation reference"/>
    <w:basedOn w:val="DefaultParagraphFont"/>
    <w:uiPriority w:val="99"/>
    <w:unhideWhenUsed/>
    <w:rsid w:val="00E47F5F"/>
    <w:rPr>
      <w:sz w:val="16"/>
      <w:szCs w:val="16"/>
    </w:rPr>
  </w:style>
  <w:style w:type="paragraph" w:styleId="FootnoteText">
    <w:name w:val="footnote text"/>
    <w:basedOn w:val="Normal"/>
    <w:link w:val="FootnoteTextChar"/>
    <w:uiPriority w:val="99"/>
    <w:rsid w:val="00E47F5F"/>
    <w:pPr>
      <w:spacing w:before="120" w:after="120"/>
    </w:pPr>
    <w:rPr>
      <w:sz w:val="20"/>
      <w:szCs w:val="20"/>
    </w:rPr>
  </w:style>
  <w:style w:type="character" w:customStyle="1" w:styleId="FootnoteTextChar">
    <w:name w:val="Footnote Text Char"/>
    <w:basedOn w:val="DefaultParagraphFont"/>
    <w:link w:val="FootnoteText"/>
    <w:uiPriority w:val="99"/>
    <w:rsid w:val="00E47F5F"/>
    <w:rPr>
      <w:rFonts w:ascii="Times New Roman" w:eastAsia="Times New Roman" w:hAnsi="Times New Roman" w:cs="Times New Roman"/>
      <w:sz w:val="20"/>
      <w:szCs w:val="20"/>
    </w:rPr>
  </w:style>
  <w:style w:type="character" w:styleId="FootnoteReference">
    <w:name w:val="footnote reference"/>
    <w:basedOn w:val="DefaultParagraphFont"/>
    <w:uiPriority w:val="99"/>
    <w:rsid w:val="00E47F5F"/>
    <w:rPr>
      <w:vertAlign w:val="superscript"/>
    </w:rPr>
  </w:style>
  <w:style w:type="paragraph" w:styleId="TOCHeading">
    <w:name w:val="TOC Heading"/>
    <w:basedOn w:val="Heading1"/>
    <w:next w:val="Normal"/>
    <w:uiPriority w:val="39"/>
    <w:unhideWhenUsed/>
    <w:qFormat/>
    <w:rsid w:val="000D4552"/>
    <w:pPr>
      <w:keepLines/>
      <w:numPr>
        <w:numId w:val="0"/>
      </w:numPr>
      <w:tabs>
        <w:tab w:val="num" w:pos="720"/>
      </w:tabs>
      <w:spacing w:before="480" w:line="276" w:lineRule="auto"/>
      <w:ind w:hanging="360"/>
      <w:outlineLvl w:val="9"/>
    </w:pPr>
    <w:rPr>
      <w:rFonts w:cs="Times New Roman"/>
      <w:bCs/>
      <w:color w:val="365F91"/>
      <w:sz w:val="28"/>
      <w:szCs w:val="28"/>
    </w:rPr>
  </w:style>
  <w:style w:type="character" w:styleId="PlaceholderText">
    <w:name w:val="Placeholder Text"/>
    <w:basedOn w:val="DefaultParagraphFont"/>
    <w:uiPriority w:val="99"/>
    <w:semiHidden/>
    <w:rsid w:val="00E47F5F"/>
    <w:rPr>
      <w:color w:val="808080"/>
    </w:rPr>
  </w:style>
  <w:style w:type="paragraph" w:styleId="TOC1">
    <w:name w:val="toc 1"/>
    <w:basedOn w:val="Normal"/>
    <w:next w:val="Normal"/>
    <w:autoRedefine/>
    <w:uiPriority w:val="39"/>
    <w:unhideWhenUsed/>
    <w:rsid w:val="00E47F5F"/>
  </w:style>
  <w:style w:type="paragraph" w:styleId="TOC2">
    <w:name w:val="toc 2"/>
    <w:basedOn w:val="Normal"/>
    <w:next w:val="Normal"/>
    <w:autoRedefine/>
    <w:uiPriority w:val="39"/>
    <w:unhideWhenUsed/>
    <w:rsid w:val="00E47F5F"/>
    <w:pPr>
      <w:ind w:left="240"/>
    </w:pPr>
  </w:style>
  <w:style w:type="paragraph" w:styleId="BalloonText">
    <w:name w:val="Balloon Text"/>
    <w:basedOn w:val="Normal"/>
    <w:link w:val="BalloonTextChar"/>
    <w:uiPriority w:val="99"/>
    <w:semiHidden/>
    <w:unhideWhenUsed/>
    <w:rsid w:val="00E47F5F"/>
    <w:rPr>
      <w:rFonts w:ascii="Tahoma" w:hAnsi="Tahoma" w:cs="Tahoma"/>
      <w:sz w:val="16"/>
      <w:szCs w:val="16"/>
    </w:rPr>
  </w:style>
  <w:style w:type="character" w:customStyle="1" w:styleId="BalloonTextChar">
    <w:name w:val="Balloon Text Char"/>
    <w:basedOn w:val="DefaultParagraphFont"/>
    <w:link w:val="BalloonText"/>
    <w:uiPriority w:val="99"/>
    <w:semiHidden/>
    <w:rsid w:val="00E47F5F"/>
    <w:rPr>
      <w:rFonts w:ascii="Tahoma" w:eastAsia="Times New Roman" w:hAnsi="Tahoma" w:cs="Tahoma"/>
      <w:sz w:val="16"/>
      <w:szCs w:val="16"/>
    </w:rPr>
  </w:style>
  <w:style w:type="paragraph" w:styleId="CommentSubject">
    <w:name w:val="annotation subject"/>
    <w:basedOn w:val="CommentText"/>
    <w:next w:val="CommentText"/>
    <w:link w:val="CommentSubjectChar"/>
    <w:uiPriority w:val="99"/>
    <w:semiHidden/>
    <w:unhideWhenUsed/>
    <w:rsid w:val="00E47F5F"/>
    <w:pPr>
      <w:jc w:val="left"/>
    </w:pPr>
    <w:rPr>
      <w:b/>
      <w:bCs/>
      <w:kern w:val="0"/>
    </w:rPr>
  </w:style>
  <w:style w:type="character" w:customStyle="1" w:styleId="CommentSubjectChar">
    <w:name w:val="Comment Subject Char"/>
    <w:basedOn w:val="CommentTextChar"/>
    <w:link w:val="CommentSubject"/>
    <w:uiPriority w:val="99"/>
    <w:semiHidden/>
    <w:rsid w:val="00E47F5F"/>
    <w:rPr>
      <w:rFonts w:ascii="Times New Roman" w:eastAsia="Times New Roman" w:hAnsi="Times New Roman" w:cs="Times New Roman"/>
      <w:b/>
      <w:bCs/>
      <w:kern w:val="22"/>
      <w:sz w:val="20"/>
      <w:szCs w:val="20"/>
    </w:rPr>
  </w:style>
  <w:style w:type="paragraph" w:styleId="Title">
    <w:name w:val="Title"/>
    <w:basedOn w:val="Normal"/>
    <w:next w:val="Normal"/>
    <w:link w:val="TitleChar"/>
    <w:uiPriority w:val="10"/>
    <w:qFormat/>
    <w:rsid w:val="009955AC"/>
    <w:pPr>
      <w:spacing w:after="300"/>
      <w:contextualSpacing/>
    </w:pPr>
    <w:rPr>
      <w:b/>
      <w:spacing w:val="5"/>
      <w:kern w:val="28"/>
      <w:sz w:val="32"/>
      <w:szCs w:val="52"/>
    </w:rPr>
  </w:style>
  <w:style w:type="character" w:customStyle="1" w:styleId="TitleChar">
    <w:name w:val="Title Char"/>
    <w:basedOn w:val="DefaultParagraphFont"/>
    <w:link w:val="Title"/>
    <w:uiPriority w:val="10"/>
    <w:rsid w:val="009955AC"/>
    <w:rPr>
      <w:rFonts w:eastAsia="Times New Roman"/>
      <w:b/>
      <w:spacing w:val="5"/>
      <w:kern w:val="28"/>
      <w:sz w:val="32"/>
      <w:szCs w:val="52"/>
    </w:rPr>
  </w:style>
  <w:style w:type="character" w:styleId="Strong">
    <w:name w:val="Strong"/>
    <w:basedOn w:val="DefaultParagraphFont"/>
    <w:uiPriority w:val="22"/>
    <w:qFormat/>
    <w:rsid w:val="009E59A8"/>
    <w:rPr>
      <w:b/>
      <w:bCs/>
    </w:rPr>
  </w:style>
  <w:style w:type="paragraph" w:customStyle="1" w:styleId="Lista">
    <w:name w:val="List a"/>
    <w:aliases w:val="b,c"/>
    <w:basedOn w:val="Normal"/>
    <w:qFormat/>
    <w:rsid w:val="00280662"/>
    <w:pPr>
      <w:numPr>
        <w:numId w:val="3"/>
      </w:numPr>
    </w:pPr>
  </w:style>
  <w:style w:type="paragraph" w:customStyle="1" w:styleId="AppendixHeading">
    <w:name w:val="Appendix Heading"/>
    <w:basedOn w:val="Normal"/>
    <w:next w:val="Normal"/>
    <w:qFormat/>
    <w:rsid w:val="00FC6517"/>
    <w:pPr>
      <w:numPr>
        <w:numId w:val="1"/>
      </w:numPr>
      <w:spacing w:before="240" w:after="60"/>
    </w:pPr>
    <w:rPr>
      <w:b/>
    </w:rPr>
  </w:style>
  <w:style w:type="paragraph" w:customStyle="1" w:styleId="AppendixHeading2">
    <w:name w:val="Appendix Heading 2"/>
    <w:basedOn w:val="Normal"/>
    <w:next w:val="Normal"/>
    <w:qFormat/>
    <w:rsid w:val="00BC00B7"/>
    <w:pPr>
      <w:numPr>
        <w:ilvl w:val="1"/>
        <w:numId w:val="1"/>
      </w:numPr>
      <w:spacing w:before="240" w:after="60"/>
    </w:pPr>
    <w:rPr>
      <w:b/>
      <w:bCs/>
    </w:rPr>
  </w:style>
  <w:style w:type="character" w:styleId="FollowedHyperlink">
    <w:name w:val="FollowedHyperlink"/>
    <w:basedOn w:val="DefaultParagraphFont"/>
    <w:uiPriority w:val="99"/>
    <w:semiHidden/>
    <w:unhideWhenUsed/>
    <w:rsid w:val="008028F6"/>
    <w:rPr>
      <w:color w:val="800080"/>
      <w:u w:val="single"/>
    </w:rPr>
  </w:style>
  <w:style w:type="character" w:customStyle="1" w:styleId="ListParagraphChar">
    <w:name w:val="List Paragraph Char"/>
    <w:aliases w:val="List Paragraph1 Char,Bullets Char,5 Heading Char,Source Reference Char,R List Para Char"/>
    <w:basedOn w:val="DefaultParagraphFont"/>
    <w:link w:val="ListParagraph"/>
    <w:uiPriority w:val="34"/>
    <w:locked/>
    <w:rsid w:val="008028F6"/>
    <w:rPr>
      <w:rFonts w:eastAsia="Times New Roman" w:cs="Arial"/>
      <w:sz w:val="24"/>
      <w:szCs w:val="24"/>
    </w:rPr>
  </w:style>
  <w:style w:type="character" w:styleId="HTMLAcronym">
    <w:name w:val="HTML Acronym"/>
    <w:basedOn w:val="DefaultParagraphFont"/>
    <w:semiHidden/>
    <w:rsid w:val="00CC4BDD"/>
  </w:style>
  <w:style w:type="table" w:styleId="TableGrid">
    <w:name w:val="Table Grid"/>
    <w:basedOn w:val="TableNormal"/>
    <w:uiPriority w:val="59"/>
    <w:rsid w:val="00C60C0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3">
    <w:name w:val="toc 3"/>
    <w:basedOn w:val="Normal"/>
    <w:next w:val="Normal"/>
    <w:autoRedefine/>
    <w:uiPriority w:val="39"/>
    <w:unhideWhenUsed/>
    <w:rsid w:val="00BA22B4"/>
    <w:pPr>
      <w:ind w:left="480"/>
    </w:pPr>
  </w:style>
  <w:style w:type="paragraph" w:customStyle="1" w:styleId="AppendixHeadingB">
    <w:name w:val="Appendix Heading B"/>
    <w:basedOn w:val="AppendixHeading"/>
    <w:next w:val="Normal"/>
    <w:qFormat/>
    <w:rsid w:val="00DA1ABC"/>
    <w:pPr>
      <w:numPr>
        <w:numId w:val="8"/>
      </w:numPr>
      <w:autoSpaceDE w:val="0"/>
      <w:autoSpaceDN w:val="0"/>
      <w:adjustRightInd w:val="0"/>
    </w:pPr>
    <w:rPr>
      <w:rFonts w:cs="Arial"/>
      <w:b w:val="0"/>
      <w:bCs/>
      <w:color w:val="000000"/>
    </w:rPr>
  </w:style>
  <w:style w:type="paragraph" w:customStyle="1" w:styleId="AppendixBheading">
    <w:name w:val="Appendix B heading"/>
    <w:basedOn w:val="Normal"/>
    <w:qFormat/>
    <w:rsid w:val="00C46A86"/>
    <w:pPr>
      <w:numPr>
        <w:numId w:val="9"/>
      </w:numPr>
      <w:autoSpaceDE w:val="0"/>
      <w:autoSpaceDN w:val="0"/>
      <w:adjustRightInd w:val="0"/>
      <w:ind w:left="0" w:firstLine="0"/>
    </w:pPr>
    <w:rPr>
      <w:rFonts w:eastAsia="Calibri" w:cs="Arial"/>
      <w:b/>
      <w:bCs/>
      <w:color w:val="000000"/>
    </w:rPr>
  </w:style>
  <w:style w:type="paragraph" w:styleId="BodyText">
    <w:name w:val="Body Text"/>
    <w:basedOn w:val="Normal"/>
    <w:link w:val="BodyTextChar"/>
    <w:uiPriority w:val="99"/>
    <w:semiHidden/>
    <w:unhideWhenUsed/>
    <w:rsid w:val="00B555AE"/>
    <w:pPr>
      <w:spacing w:after="120"/>
    </w:pPr>
  </w:style>
  <w:style w:type="character" w:customStyle="1" w:styleId="BodyTextChar">
    <w:name w:val="Body Text Char"/>
    <w:basedOn w:val="DefaultParagraphFont"/>
    <w:link w:val="BodyText"/>
    <w:uiPriority w:val="99"/>
    <w:semiHidden/>
    <w:rsid w:val="00B555AE"/>
    <w:rPr>
      <w:rFonts w:eastAsia="Times New Roman"/>
      <w:sz w:val="24"/>
      <w:szCs w:val="24"/>
    </w:rPr>
  </w:style>
  <w:style w:type="paragraph" w:styleId="BodyText2">
    <w:name w:val="Body Text 2"/>
    <w:basedOn w:val="Normal"/>
    <w:link w:val="BodyText2Char"/>
    <w:uiPriority w:val="99"/>
    <w:semiHidden/>
    <w:unhideWhenUsed/>
    <w:rsid w:val="00B555AE"/>
    <w:pPr>
      <w:spacing w:after="120" w:line="480" w:lineRule="auto"/>
    </w:pPr>
  </w:style>
  <w:style w:type="character" w:customStyle="1" w:styleId="BodyText2Char">
    <w:name w:val="Body Text 2 Char"/>
    <w:basedOn w:val="DefaultParagraphFont"/>
    <w:link w:val="BodyText2"/>
    <w:uiPriority w:val="99"/>
    <w:semiHidden/>
    <w:rsid w:val="00B555AE"/>
    <w:rPr>
      <w:rFonts w:eastAsia="Times New Roman"/>
      <w:sz w:val="24"/>
      <w:szCs w:val="24"/>
    </w:rPr>
  </w:style>
  <w:style w:type="character" w:styleId="IntenseEmphasis">
    <w:name w:val="Intense Emphasis"/>
    <w:basedOn w:val="DefaultParagraphFont"/>
    <w:uiPriority w:val="21"/>
    <w:qFormat/>
    <w:rsid w:val="00FF6949"/>
    <w:rPr>
      <w:b/>
      <w:bCs/>
      <w:i/>
      <w:iCs/>
      <w:color w:val="4F81BD" w:themeColor="accent1"/>
    </w:rPr>
  </w:style>
  <w:style w:type="character" w:styleId="BookTitle">
    <w:name w:val="Book Title"/>
    <w:basedOn w:val="DefaultParagraphFont"/>
    <w:uiPriority w:val="33"/>
    <w:qFormat/>
    <w:rsid w:val="0066697F"/>
    <w:rPr>
      <w:b/>
      <w:bCs/>
      <w:smallCaps/>
      <w:spacing w:val="5"/>
    </w:rPr>
  </w:style>
  <w:style w:type="table" w:customStyle="1" w:styleId="TableGrid1">
    <w:name w:val="Table Grid1"/>
    <w:basedOn w:val="TableNormal"/>
    <w:next w:val="TableGrid"/>
    <w:uiPriority w:val="59"/>
    <w:rsid w:val="009955A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rsid w:val="0034502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IntenseReference">
    <w:name w:val="Intense Reference"/>
    <w:basedOn w:val="DefaultParagraphFont"/>
    <w:uiPriority w:val="32"/>
    <w:qFormat/>
    <w:rsid w:val="002D7D7A"/>
    <w:rPr>
      <w:b/>
      <w:bCs/>
      <w:smallCaps/>
      <w:color w:val="C0504D" w:themeColor="accent2"/>
      <w:spacing w:val="5"/>
      <w:u w:val="single"/>
    </w:rPr>
  </w:style>
  <w:style w:type="paragraph" w:styleId="TOC4">
    <w:name w:val="toc 4"/>
    <w:basedOn w:val="Normal"/>
    <w:next w:val="Normal"/>
    <w:autoRedefine/>
    <w:uiPriority w:val="39"/>
    <w:unhideWhenUsed/>
    <w:rsid w:val="001013AB"/>
    <w:pPr>
      <w:ind w:left="720"/>
    </w:pPr>
  </w:style>
  <w:style w:type="paragraph" w:customStyle="1" w:styleId="pbody">
    <w:name w:val="pbody"/>
    <w:basedOn w:val="Normal"/>
    <w:rsid w:val="00E645A9"/>
    <w:pPr>
      <w:spacing w:before="100" w:beforeAutospacing="1" w:after="100" w:afterAutospacing="1"/>
    </w:pPr>
    <w:rPr>
      <w:rFonts w:ascii="Times New Roman" w:hAnsi="Times New Roman"/>
    </w:rPr>
  </w:style>
  <w:style w:type="paragraph" w:customStyle="1" w:styleId="pindented2">
    <w:name w:val="pindented2"/>
    <w:basedOn w:val="Normal"/>
    <w:rsid w:val="00E645A9"/>
    <w:pPr>
      <w:spacing w:before="100" w:beforeAutospacing="1" w:after="100" w:afterAutospacing="1"/>
    </w:pPr>
    <w:rPr>
      <w:rFonts w:ascii="Times New Roman" w:hAnsi="Times New Roman"/>
    </w:rPr>
  </w:style>
  <w:style w:type="character" w:styleId="UnresolvedMention">
    <w:name w:val="Unresolved Mention"/>
    <w:basedOn w:val="DefaultParagraphFont"/>
    <w:uiPriority w:val="99"/>
    <w:semiHidden/>
    <w:unhideWhenUsed/>
    <w:rsid w:val="00F273BE"/>
    <w:rPr>
      <w:color w:val="605E5C"/>
      <w:shd w:val="clear" w:color="auto" w:fill="E1DFDD"/>
    </w:rPr>
  </w:style>
  <w:style w:type="paragraph" w:styleId="Revision">
    <w:name w:val="Revision"/>
    <w:hidden/>
    <w:uiPriority w:val="99"/>
    <w:semiHidden/>
    <w:rsid w:val="000E54D9"/>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243064">
      <w:bodyDiv w:val="1"/>
      <w:marLeft w:val="0"/>
      <w:marRight w:val="0"/>
      <w:marTop w:val="0"/>
      <w:marBottom w:val="0"/>
      <w:divBdr>
        <w:top w:val="none" w:sz="0" w:space="0" w:color="auto"/>
        <w:left w:val="none" w:sz="0" w:space="0" w:color="auto"/>
        <w:bottom w:val="none" w:sz="0" w:space="0" w:color="auto"/>
        <w:right w:val="none" w:sz="0" w:space="0" w:color="auto"/>
      </w:divBdr>
    </w:div>
    <w:div w:id="68039323">
      <w:bodyDiv w:val="1"/>
      <w:marLeft w:val="0"/>
      <w:marRight w:val="0"/>
      <w:marTop w:val="0"/>
      <w:marBottom w:val="0"/>
      <w:divBdr>
        <w:top w:val="none" w:sz="0" w:space="0" w:color="auto"/>
        <w:left w:val="none" w:sz="0" w:space="0" w:color="auto"/>
        <w:bottom w:val="none" w:sz="0" w:space="0" w:color="auto"/>
        <w:right w:val="none" w:sz="0" w:space="0" w:color="auto"/>
      </w:divBdr>
    </w:div>
    <w:div w:id="103161971">
      <w:bodyDiv w:val="1"/>
      <w:marLeft w:val="0"/>
      <w:marRight w:val="0"/>
      <w:marTop w:val="0"/>
      <w:marBottom w:val="0"/>
      <w:divBdr>
        <w:top w:val="none" w:sz="0" w:space="0" w:color="auto"/>
        <w:left w:val="none" w:sz="0" w:space="0" w:color="auto"/>
        <w:bottom w:val="none" w:sz="0" w:space="0" w:color="auto"/>
        <w:right w:val="none" w:sz="0" w:space="0" w:color="auto"/>
      </w:divBdr>
    </w:div>
    <w:div w:id="285887894">
      <w:bodyDiv w:val="1"/>
      <w:marLeft w:val="0"/>
      <w:marRight w:val="0"/>
      <w:marTop w:val="0"/>
      <w:marBottom w:val="0"/>
      <w:divBdr>
        <w:top w:val="none" w:sz="0" w:space="0" w:color="auto"/>
        <w:left w:val="none" w:sz="0" w:space="0" w:color="auto"/>
        <w:bottom w:val="none" w:sz="0" w:space="0" w:color="auto"/>
        <w:right w:val="none" w:sz="0" w:space="0" w:color="auto"/>
      </w:divBdr>
    </w:div>
    <w:div w:id="445004902">
      <w:bodyDiv w:val="1"/>
      <w:marLeft w:val="0"/>
      <w:marRight w:val="0"/>
      <w:marTop w:val="0"/>
      <w:marBottom w:val="0"/>
      <w:divBdr>
        <w:top w:val="none" w:sz="0" w:space="0" w:color="auto"/>
        <w:left w:val="none" w:sz="0" w:space="0" w:color="auto"/>
        <w:bottom w:val="none" w:sz="0" w:space="0" w:color="auto"/>
        <w:right w:val="none" w:sz="0" w:space="0" w:color="auto"/>
      </w:divBdr>
    </w:div>
    <w:div w:id="523402711">
      <w:bodyDiv w:val="1"/>
      <w:marLeft w:val="0"/>
      <w:marRight w:val="0"/>
      <w:marTop w:val="0"/>
      <w:marBottom w:val="0"/>
      <w:divBdr>
        <w:top w:val="none" w:sz="0" w:space="0" w:color="auto"/>
        <w:left w:val="none" w:sz="0" w:space="0" w:color="auto"/>
        <w:bottom w:val="none" w:sz="0" w:space="0" w:color="auto"/>
        <w:right w:val="none" w:sz="0" w:space="0" w:color="auto"/>
      </w:divBdr>
    </w:div>
    <w:div w:id="574823927">
      <w:bodyDiv w:val="1"/>
      <w:marLeft w:val="0"/>
      <w:marRight w:val="0"/>
      <w:marTop w:val="0"/>
      <w:marBottom w:val="0"/>
      <w:divBdr>
        <w:top w:val="none" w:sz="0" w:space="0" w:color="auto"/>
        <w:left w:val="none" w:sz="0" w:space="0" w:color="auto"/>
        <w:bottom w:val="none" w:sz="0" w:space="0" w:color="auto"/>
        <w:right w:val="none" w:sz="0" w:space="0" w:color="auto"/>
      </w:divBdr>
    </w:div>
    <w:div w:id="597371719">
      <w:bodyDiv w:val="1"/>
      <w:marLeft w:val="0"/>
      <w:marRight w:val="0"/>
      <w:marTop w:val="0"/>
      <w:marBottom w:val="0"/>
      <w:divBdr>
        <w:top w:val="none" w:sz="0" w:space="0" w:color="auto"/>
        <w:left w:val="none" w:sz="0" w:space="0" w:color="auto"/>
        <w:bottom w:val="none" w:sz="0" w:space="0" w:color="auto"/>
        <w:right w:val="none" w:sz="0" w:space="0" w:color="auto"/>
      </w:divBdr>
    </w:div>
    <w:div w:id="658313609">
      <w:bodyDiv w:val="1"/>
      <w:marLeft w:val="0"/>
      <w:marRight w:val="0"/>
      <w:marTop w:val="0"/>
      <w:marBottom w:val="0"/>
      <w:divBdr>
        <w:top w:val="none" w:sz="0" w:space="0" w:color="auto"/>
        <w:left w:val="none" w:sz="0" w:space="0" w:color="auto"/>
        <w:bottom w:val="none" w:sz="0" w:space="0" w:color="auto"/>
        <w:right w:val="none" w:sz="0" w:space="0" w:color="auto"/>
      </w:divBdr>
    </w:div>
    <w:div w:id="663897120">
      <w:bodyDiv w:val="1"/>
      <w:marLeft w:val="0"/>
      <w:marRight w:val="0"/>
      <w:marTop w:val="0"/>
      <w:marBottom w:val="0"/>
      <w:divBdr>
        <w:top w:val="none" w:sz="0" w:space="0" w:color="auto"/>
        <w:left w:val="none" w:sz="0" w:space="0" w:color="auto"/>
        <w:bottom w:val="none" w:sz="0" w:space="0" w:color="auto"/>
        <w:right w:val="none" w:sz="0" w:space="0" w:color="auto"/>
      </w:divBdr>
    </w:div>
    <w:div w:id="685400410">
      <w:bodyDiv w:val="1"/>
      <w:marLeft w:val="0"/>
      <w:marRight w:val="0"/>
      <w:marTop w:val="0"/>
      <w:marBottom w:val="0"/>
      <w:divBdr>
        <w:top w:val="none" w:sz="0" w:space="0" w:color="auto"/>
        <w:left w:val="none" w:sz="0" w:space="0" w:color="auto"/>
        <w:bottom w:val="none" w:sz="0" w:space="0" w:color="auto"/>
        <w:right w:val="none" w:sz="0" w:space="0" w:color="auto"/>
      </w:divBdr>
    </w:div>
    <w:div w:id="694381402">
      <w:bodyDiv w:val="1"/>
      <w:marLeft w:val="0"/>
      <w:marRight w:val="0"/>
      <w:marTop w:val="0"/>
      <w:marBottom w:val="0"/>
      <w:divBdr>
        <w:top w:val="none" w:sz="0" w:space="0" w:color="auto"/>
        <w:left w:val="none" w:sz="0" w:space="0" w:color="auto"/>
        <w:bottom w:val="none" w:sz="0" w:space="0" w:color="auto"/>
        <w:right w:val="none" w:sz="0" w:space="0" w:color="auto"/>
      </w:divBdr>
    </w:div>
    <w:div w:id="715474452">
      <w:bodyDiv w:val="1"/>
      <w:marLeft w:val="0"/>
      <w:marRight w:val="0"/>
      <w:marTop w:val="0"/>
      <w:marBottom w:val="0"/>
      <w:divBdr>
        <w:top w:val="none" w:sz="0" w:space="0" w:color="auto"/>
        <w:left w:val="none" w:sz="0" w:space="0" w:color="auto"/>
        <w:bottom w:val="none" w:sz="0" w:space="0" w:color="auto"/>
        <w:right w:val="none" w:sz="0" w:space="0" w:color="auto"/>
      </w:divBdr>
    </w:div>
    <w:div w:id="748575552">
      <w:bodyDiv w:val="1"/>
      <w:marLeft w:val="0"/>
      <w:marRight w:val="0"/>
      <w:marTop w:val="0"/>
      <w:marBottom w:val="0"/>
      <w:divBdr>
        <w:top w:val="none" w:sz="0" w:space="0" w:color="auto"/>
        <w:left w:val="none" w:sz="0" w:space="0" w:color="auto"/>
        <w:bottom w:val="none" w:sz="0" w:space="0" w:color="auto"/>
        <w:right w:val="none" w:sz="0" w:space="0" w:color="auto"/>
      </w:divBdr>
    </w:div>
    <w:div w:id="773718147">
      <w:bodyDiv w:val="1"/>
      <w:marLeft w:val="0"/>
      <w:marRight w:val="0"/>
      <w:marTop w:val="0"/>
      <w:marBottom w:val="0"/>
      <w:divBdr>
        <w:top w:val="none" w:sz="0" w:space="0" w:color="auto"/>
        <w:left w:val="none" w:sz="0" w:space="0" w:color="auto"/>
        <w:bottom w:val="none" w:sz="0" w:space="0" w:color="auto"/>
        <w:right w:val="none" w:sz="0" w:space="0" w:color="auto"/>
      </w:divBdr>
    </w:div>
    <w:div w:id="941110410">
      <w:bodyDiv w:val="1"/>
      <w:marLeft w:val="0"/>
      <w:marRight w:val="0"/>
      <w:marTop w:val="0"/>
      <w:marBottom w:val="0"/>
      <w:divBdr>
        <w:top w:val="none" w:sz="0" w:space="0" w:color="auto"/>
        <w:left w:val="none" w:sz="0" w:space="0" w:color="auto"/>
        <w:bottom w:val="none" w:sz="0" w:space="0" w:color="auto"/>
        <w:right w:val="none" w:sz="0" w:space="0" w:color="auto"/>
      </w:divBdr>
    </w:div>
    <w:div w:id="953904501">
      <w:bodyDiv w:val="1"/>
      <w:marLeft w:val="0"/>
      <w:marRight w:val="0"/>
      <w:marTop w:val="0"/>
      <w:marBottom w:val="0"/>
      <w:divBdr>
        <w:top w:val="none" w:sz="0" w:space="0" w:color="auto"/>
        <w:left w:val="none" w:sz="0" w:space="0" w:color="auto"/>
        <w:bottom w:val="none" w:sz="0" w:space="0" w:color="auto"/>
        <w:right w:val="none" w:sz="0" w:space="0" w:color="auto"/>
      </w:divBdr>
    </w:div>
    <w:div w:id="968632839">
      <w:bodyDiv w:val="1"/>
      <w:marLeft w:val="0"/>
      <w:marRight w:val="0"/>
      <w:marTop w:val="0"/>
      <w:marBottom w:val="0"/>
      <w:divBdr>
        <w:top w:val="none" w:sz="0" w:space="0" w:color="auto"/>
        <w:left w:val="none" w:sz="0" w:space="0" w:color="auto"/>
        <w:bottom w:val="none" w:sz="0" w:space="0" w:color="auto"/>
        <w:right w:val="none" w:sz="0" w:space="0" w:color="auto"/>
      </w:divBdr>
    </w:div>
    <w:div w:id="1009648077">
      <w:bodyDiv w:val="1"/>
      <w:marLeft w:val="0"/>
      <w:marRight w:val="0"/>
      <w:marTop w:val="0"/>
      <w:marBottom w:val="0"/>
      <w:divBdr>
        <w:top w:val="none" w:sz="0" w:space="0" w:color="auto"/>
        <w:left w:val="none" w:sz="0" w:space="0" w:color="auto"/>
        <w:bottom w:val="none" w:sz="0" w:space="0" w:color="auto"/>
        <w:right w:val="none" w:sz="0" w:space="0" w:color="auto"/>
      </w:divBdr>
    </w:div>
    <w:div w:id="1230656428">
      <w:bodyDiv w:val="1"/>
      <w:marLeft w:val="0"/>
      <w:marRight w:val="0"/>
      <w:marTop w:val="0"/>
      <w:marBottom w:val="0"/>
      <w:divBdr>
        <w:top w:val="none" w:sz="0" w:space="0" w:color="auto"/>
        <w:left w:val="none" w:sz="0" w:space="0" w:color="auto"/>
        <w:bottom w:val="none" w:sz="0" w:space="0" w:color="auto"/>
        <w:right w:val="none" w:sz="0" w:space="0" w:color="auto"/>
      </w:divBdr>
    </w:div>
    <w:div w:id="1530489994">
      <w:bodyDiv w:val="1"/>
      <w:marLeft w:val="0"/>
      <w:marRight w:val="0"/>
      <w:marTop w:val="0"/>
      <w:marBottom w:val="0"/>
      <w:divBdr>
        <w:top w:val="none" w:sz="0" w:space="0" w:color="auto"/>
        <w:left w:val="none" w:sz="0" w:space="0" w:color="auto"/>
        <w:bottom w:val="none" w:sz="0" w:space="0" w:color="auto"/>
        <w:right w:val="none" w:sz="0" w:space="0" w:color="auto"/>
      </w:divBdr>
    </w:div>
    <w:div w:id="1551379872">
      <w:bodyDiv w:val="1"/>
      <w:marLeft w:val="0"/>
      <w:marRight w:val="0"/>
      <w:marTop w:val="0"/>
      <w:marBottom w:val="0"/>
      <w:divBdr>
        <w:top w:val="none" w:sz="0" w:space="0" w:color="auto"/>
        <w:left w:val="none" w:sz="0" w:space="0" w:color="auto"/>
        <w:bottom w:val="none" w:sz="0" w:space="0" w:color="auto"/>
        <w:right w:val="none" w:sz="0" w:space="0" w:color="auto"/>
      </w:divBdr>
    </w:div>
    <w:div w:id="1553272215">
      <w:bodyDiv w:val="1"/>
      <w:marLeft w:val="0"/>
      <w:marRight w:val="0"/>
      <w:marTop w:val="0"/>
      <w:marBottom w:val="0"/>
      <w:divBdr>
        <w:top w:val="none" w:sz="0" w:space="0" w:color="auto"/>
        <w:left w:val="none" w:sz="0" w:space="0" w:color="auto"/>
        <w:bottom w:val="none" w:sz="0" w:space="0" w:color="auto"/>
        <w:right w:val="none" w:sz="0" w:space="0" w:color="auto"/>
      </w:divBdr>
    </w:div>
    <w:div w:id="1565410475">
      <w:bodyDiv w:val="1"/>
      <w:marLeft w:val="0"/>
      <w:marRight w:val="0"/>
      <w:marTop w:val="0"/>
      <w:marBottom w:val="0"/>
      <w:divBdr>
        <w:top w:val="none" w:sz="0" w:space="0" w:color="auto"/>
        <w:left w:val="none" w:sz="0" w:space="0" w:color="auto"/>
        <w:bottom w:val="none" w:sz="0" w:space="0" w:color="auto"/>
        <w:right w:val="none" w:sz="0" w:space="0" w:color="auto"/>
      </w:divBdr>
    </w:div>
    <w:div w:id="1674915819">
      <w:bodyDiv w:val="1"/>
      <w:marLeft w:val="0"/>
      <w:marRight w:val="0"/>
      <w:marTop w:val="0"/>
      <w:marBottom w:val="0"/>
      <w:divBdr>
        <w:top w:val="none" w:sz="0" w:space="0" w:color="auto"/>
        <w:left w:val="none" w:sz="0" w:space="0" w:color="auto"/>
        <w:bottom w:val="none" w:sz="0" w:space="0" w:color="auto"/>
        <w:right w:val="none" w:sz="0" w:space="0" w:color="auto"/>
      </w:divBdr>
    </w:div>
    <w:div w:id="1685664340">
      <w:bodyDiv w:val="1"/>
      <w:marLeft w:val="0"/>
      <w:marRight w:val="0"/>
      <w:marTop w:val="0"/>
      <w:marBottom w:val="0"/>
      <w:divBdr>
        <w:top w:val="none" w:sz="0" w:space="0" w:color="auto"/>
        <w:left w:val="none" w:sz="0" w:space="0" w:color="auto"/>
        <w:bottom w:val="none" w:sz="0" w:space="0" w:color="auto"/>
        <w:right w:val="none" w:sz="0" w:space="0" w:color="auto"/>
      </w:divBdr>
    </w:div>
    <w:div w:id="1768311348">
      <w:bodyDiv w:val="1"/>
      <w:marLeft w:val="0"/>
      <w:marRight w:val="0"/>
      <w:marTop w:val="0"/>
      <w:marBottom w:val="0"/>
      <w:divBdr>
        <w:top w:val="none" w:sz="0" w:space="0" w:color="auto"/>
        <w:left w:val="none" w:sz="0" w:space="0" w:color="auto"/>
        <w:bottom w:val="none" w:sz="0" w:space="0" w:color="auto"/>
        <w:right w:val="none" w:sz="0" w:space="0" w:color="auto"/>
      </w:divBdr>
    </w:div>
    <w:div w:id="1774785008">
      <w:bodyDiv w:val="1"/>
      <w:marLeft w:val="0"/>
      <w:marRight w:val="0"/>
      <w:marTop w:val="0"/>
      <w:marBottom w:val="0"/>
      <w:divBdr>
        <w:top w:val="none" w:sz="0" w:space="0" w:color="auto"/>
        <w:left w:val="none" w:sz="0" w:space="0" w:color="auto"/>
        <w:bottom w:val="none" w:sz="0" w:space="0" w:color="auto"/>
        <w:right w:val="none" w:sz="0" w:space="0" w:color="auto"/>
      </w:divBdr>
    </w:div>
    <w:div w:id="1788549352">
      <w:bodyDiv w:val="1"/>
      <w:marLeft w:val="0"/>
      <w:marRight w:val="0"/>
      <w:marTop w:val="0"/>
      <w:marBottom w:val="0"/>
      <w:divBdr>
        <w:top w:val="none" w:sz="0" w:space="0" w:color="auto"/>
        <w:left w:val="none" w:sz="0" w:space="0" w:color="auto"/>
        <w:bottom w:val="none" w:sz="0" w:space="0" w:color="auto"/>
        <w:right w:val="none" w:sz="0" w:space="0" w:color="auto"/>
      </w:divBdr>
    </w:div>
    <w:div w:id="1830708616">
      <w:bodyDiv w:val="1"/>
      <w:marLeft w:val="0"/>
      <w:marRight w:val="0"/>
      <w:marTop w:val="0"/>
      <w:marBottom w:val="0"/>
      <w:divBdr>
        <w:top w:val="none" w:sz="0" w:space="0" w:color="auto"/>
        <w:left w:val="none" w:sz="0" w:space="0" w:color="auto"/>
        <w:bottom w:val="none" w:sz="0" w:space="0" w:color="auto"/>
        <w:right w:val="none" w:sz="0" w:space="0" w:color="auto"/>
      </w:divBdr>
    </w:div>
    <w:div w:id="1922136289">
      <w:bodyDiv w:val="1"/>
      <w:marLeft w:val="0"/>
      <w:marRight w:val="0"/>
      <w:marTop w:val="0"/>
      <w:marBottom w:val="0"/>
      <w:divBdr>
        <w:top w:val="none" w:sz="0" w:space="0" w:color="auto"/>
        <w:left w:val="none" w:sz="0" w:space="0" w:color="auto"/>
        <w:bottom w:val="none" w:sz="0" w:space="0" w:color="auto"/>
        <w:right w:val="none" w:sz="0" w:space="0" w:color="auto"/>
      </w:divBdr>
    </w:div>
    <w:div w:id="1927104184">
      <w:bodyDiv w:val="1"/>
      <w:marLeft w:val="0"/>
      <w:marRight w:val="0"/>
      <w:marTop w:val="0"/>
      <w:marBottom w:val="0"/>
      <w:divBdr>
        <w:top w:val="none" w:sz="0" w:space="0" w:color="auto"/>
        <w:left w:val="none" w:sz="0" w:space="0" w:color="auto"/>
        <w:bottom w:val="none" w:sz="0" w:space="0" w:color="auto"/>
        <w:right w:val="none" w:sz="0" w:space="0" w:color="auto"/>
      </w:divBdr>
    </w:div>
    <w:div w:id="1995716362">
      <w:bodyDiv w:val="1"/>
      <w:marLeft w:val="0"/>
      <w:marRight w:val="0"/>
      <w:marTop w:val="0"/>
      <w:marBottom w:val="0"/>
      <w:divBdr>
        <w:top w:val="none" w:sz="0" w:space="0" w:color="auto"/>
        <w:left w:val="none" w:sz="0" w:space="0" w:color="auto"/>
        <w:bottom w:val="none" w:sz="0" w:space="0" w:color="auto"/>
        <w:right w:val="none" w:sz="0" w:space="0" w:color="auto"/>
      </w:divBdr>
    </w:div>
    <w:div w:id="2066026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va.gov/trm/TRMHomePage.aspx" TargetMode="External"/><Relationship Id="rId17" Type="http://schemas.openxmlformats.org/officeDocument/2006/relationships/header" Target="header1.xml"/><Relationship Id="rId2" Type="http://schemas.openxmlformats.org/officeDocument/2006/relationships/customXml" Target="../customXml/item2.xml"/><Relationship Id="rId16" Type="http://schemas.microsoft.com/office/2018/08/relationships/commentsExtensible" Target="commentsExtensible.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microsoft.com/office/2016/09/relationships/commentsIds" Target="commentsIds.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D31E2050EF95438B41D1E0CAE00B19" ma:contentTypeVersion="1" ma:contentTypeDescription="Create a new document." ma:contentTypeScope="" ma:versionID="7e77971408f5151f6dfe0cf9a6c09bac">
  <xsd:schema xmlns:xsd="http://www.w3.org/2001/XMLSchema" xmlns:xs="http://www.w3.org/2001/XMLSchema" xmlns:p="http://schemas.microsoft.com/office/2006/metadata/properties" xmlns:ns2="30a367ca-6607-4d94-a6b8-8995bc97a0b2" targetNamespace="http://schemas.microsoft.com/office/2006/metadata/properties" ma:root="true" ma:fieldsID="e96cd91ac7bea27791c31fbb14c23398" ns2:_="">
    <xsd:import namespace="30a367ca-6607-4d94-a6b8-8995bc97a0b2"/>
    <xsd:element name="properties">
      <xsd:complexType>
        <xsd:sequence>
          <xsd:element name="documentManagement">
            <xsd:complexType>
              <xsd:all>
                <xsd:element ref="ns2:Description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a367ca-6607-4d94-a6b8-8995bc97a0b2" elementFormDefault="qualified">
    <xsd:import namespace="http://schemas.microsoft.com/office/2006/documentManagement/types"/>
    <xsd:import namespace="http://schemas.microsoft.com/office/infopath/2007/PartnerControls"/>
    <xsd:element name="Description0" ma:index="8" nillable="true" ma:displayName="Description" ma:internalName="Description0">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Description0 xmlns="30a367ca-6607-4d94-a6b8-8995bc97a0b2"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0BF08B8-E6B1-49B2-B88B-6E3C549D8E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a367ca-6607-4d94-a6b8-8995bc97a0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924011D-F05C-4D16-A6E5-423A7FE2350F}">
  <ds:schemaRefs>
    <ds:schemaRef ds:uri="http://schemas.openxmlformats.org/officeDocument/2006/bibliography"/>
  </ds:schemaRefs>
</ds:datastoreItem>
</file>

<file path=customXml/itemProps3.xml><?xml version="1.0" encoding="utf-8"?>
<ds:datastoreItem xmlns:ds="http://schemas.openxmlformats.org/officeDocument/2006/customXml" ds:itemID="{1C7B7E1B-BDBD-4072-B5B7-AFF68A88003F}">
  <ds:schemaRefs>
    <ds:schemaRef ds:uri="http://schemas.microsoft.com/office/2006/metadata/properties"/>
    <ds:schemaRef ds:uri="http://schemas.microsoft.com/office/infopath/2007/PartnerControls"/>
    <ds:schemaRef ds:uri="30a367ca-6607-4d94-a6b8-8995bc97a0b2"/>
  </ds:schemaRefs>
</ds:datastoreItem>
</file>

<file path=customXml/itemProps4.xml><?xml version="1.0" encoding="utf-8"?>
<ds:datastoreItem xmlns:ds="http://schemas.openxmlformats.org/officeDocument/2006/customXml" ds:itemID="{51117FD5-5724-4F4B-9650-8A7551E3CB41}">
  <ds:schemaRefs>
    <ds:schemaRef ds:uri="http://schemas.microsoft.com/sharepoint/v3/contenttype/forms"/>
  </ds:schemaRefs>
</ds:datastoreItem>
</file>

<file path=docMetadata/LabelInfo.xml><?xml version="1.0" encoding="utf-8"?>
<clbl:labelList xmlns:clbl="http://schemas.microsoft.com/office/2020/mipLabelMetadata">
  <clbl:label id="{e95f1b23-abaf-45ee-821d-b7ab251ab3bf}" enabled="0" method="" siteId="{e95f1b23-abaf-45ee-821d-b7ab251ab3bf}" removed="1"/>
</clbl:labelList>
</file>

<file path=docProps/app.xml><?xml version="1.0" encoding="utf-8"?>
<Properties xmlns="http://schemas.openxmlformats.org/officeDocument/2006/extended-properties" xmlns:vt="http://schemas.openxmlformats.org/officeDocument/2006/docPropsVTypes">
  <Template>Normal.dotm</Template>
  <TotalTime>9</TotalTime>
  <Pages>18</Pages>
  <Words>7921</Words>
  <Characters>45152</Characters>
  <Application>Microsoft Office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
    </vt:vector>
  </TitlesOfParts>
  <Company>Department of Veterans Affairs</Company>
  <LinksUpToDate>false</LinksUpToDate>
  <CharactersWithSpaces>52968</CharactersWithSpaces>
  <SharedDoc>false</SharedDoc>
  <HLinks>
    <vt:vector size="132" baseType="variant">
      <vt:variant>
        <vt:i4>1966105</vt:i4>
      </vt:variant>
      <vt:variant>
        <vt:i4>213</vt:i4>
      </vt:variant>
      <vt:variant>
        <vt:i4>0</vt:i4>
      </vt:variant>
      <vt:variant>
        <vt:i4>5</vt:i4>
      </vt:variant>
      <vt:variant>
        <vt:lpwstr>http://www.access-board.gov/sec508/standards.htm</vt:lpwstr>
      </vt:variant>
      <vt:variant>
        <vt:lpwstr/>
      </vt:variant>
      <vt:variant>
        <vt:i4>6422578</vt:i4>
      </vt:variant>
      <vt:variant>
        <vt:i4>210</vt:i4>
      </vt:variant>
      <vt:variant>
        <vt:i4>0</vt:i4>
      </vt:variant>
      <vt:variant>
        <vt:i4>5</vt:i4>
      </vt:variant>
      <vt:variant>
        <vt:lpwstr>http://www.section508.gov/</vt:lpwstr>
      </vt:variant>
      <vt:variant>
        <vt:lpwstr/>
      </vt:variant>
      <vt:variant>
        <vt:i4>2621510</vt:i4>
      </vt:variant>
      <vt:variant>
        <vt:i4>207</vt:i4>
      </vt:variant>
      <vt:variant>
        <vt:i4>0</vt:i4>
      </vt:variant>
      <vt:variant>
        <vt:i4>5</vt:i4>
      </vt:variant>
      <vt:variant>
        <vt:lpwstr>http://www1.va.gov/vapubs/viewPublication.asp?Pub_ID=409&amp;FType=2</vt:lpwstr>
      </vt:variant>
      <vt:variant>
        <vt:lpwstr/>
      </vt:variant>
      <vt:variant>
        <vt:i4>983112</vt:i4>
      </vt:variant>
      <vt:variant>
        <vt:i4>204</vt:i4>
      </vt:variant>
      <vt:variant>
        <vt:i4>0</vt:i4>
      </vt:variant>
      <vt:variant>
        <vt:i4>5</vt:i4>
      </vt:variant>
      <vt:variant>
        <vt:lpwstr>http://vaww.eas.vaco.va.gov/OneVAEA/</vt:lpwstr>
      </vt:variant>
      <vt:variant>
        <vt:lpwstr/>
      </vt:variant>
      <vt:variant>
        <vt:i4>1966111</vt:i4>
      </vt:variant>
      <vt:variant>
        <vt:i4>201</vt:i4>
      </vt:variant>
      <vt:variant>
        <vt:i4>0</vt:i4>
      </vt:variant>
      <vt:variant>
        <vt:i4>5</vt:i4>
      </vt:variant>
      <vt:variant>
        <vt:lpwstr>https://www.lms.va.gov/plateau/user/login.jsp</vt:lpwstr>
      </vt:variant>
      <vt:variant>
        <vt:lpwstr/>
      </vt:variant>
      <vt:variant>
        <vt:i4>1048630</vt:i4>
      </vt:variant>
      <vt:variant>
        <vt:i4>182</vt:i4>
      </vt:variant>
      <vt:variant>
        <vt:i4>0</vt:i4>
      </vt:variant>
      <vt:variant>
        <vt:i4>5</vt:i4>
      </vt:variant>
      <vt:variant>
        <vt:lpwstr/>
      </vt:variant>
      <vt:variant>
        <vt:lpwstr>_Toc260227641</vt:lpwstr>
      </vt:variant>
      <vt:variant>
        <vt:i4>1048630</vt:i4>
      </vt:variant>
      <vt:variant>
        <vt:i4>176</vt:i4>
      </vt:variant>
      <vt:variant>
        <vt:i4>0</vt:i4>
      </vt:variant>
      <vt:variant>
        <vt:i4>5</vt:i4>
      </vt:variant>
      <vt:variant>
        <vt:lpwstr/>
      </vt:variant>
      <vt:variant>
        <vt:lpwstr>_Toc260227640</vt:lpwstr>
      </vt:variant>
      <vt:variant>
        <vt:i4>1507382</vt:i4>
      </vt:variant>
      <vt:variant>
        <vt:i4>170</vt:i4>
      </vt:variant>
      <vt:variant>
        <vt:i4>0</vt:i4>
      </vt:variant>
      <vt:variant>
        <vt:i4>5</vt:i4>
      </vt:variant>
      <vt:variant>
        <vt:lpwstr/>
      </vt:variant>
      <vt:variant>
        <vt:lpwstr>_Toc260227639</vt:lpwstr>
      </vt:variant>
      <vt:variant>
        <vt:i4>1507382</vt:i4>
      </vt:variant>
      <vt:variant>
        <vt:i4>164</vt:i4>
      </vt:variant>
      <vt:variant>
        <vt:i4>0</vt:i4>
      </vt:variant>
      <vt:variant>
        <vt:i4>5</vt:i4>
      </vt:variant>
      <vt:variant>
        <vt:lpwstr/>
      </vt:variant>
      <vt:variant>
        <vt:lpwstr>_Toc260227638</vt:lpwstr>
      </vt:variant>
      <vt:variant>
        <vt:i4>1507382</vt:i4>
      </vt:variant>
      <vt:variant>
        <vt:i4>158</vt:i4>
      </vt:variant>
      <vt:variant>
        <vt:i4>0</vt:i4>
      </vt:variant>
      <vt:variant>
        <vt:i4>5</vt:i4>
      </vt:variant>
      <vt:variant>
        <vt:lpwstr/>
      </vt:variant>
      <vt:variant>
        <vt:lpwstr>_Toc260227637</vt:lpwstr>
      </vt:variant>
      <vt:variant>
        <vt:i4>1507382</vt:i4>
      </vt:variant>
      <vt:variant>
        <vt:i4>152</vt:i4>
      </vt:variant>
      <vt:variant>
        <vt:i4>0</vt:i4>
      </vt:variant>
      <vt:variant>
        <vt:i4>5</vt:i4>
      </vt:variant>
      <vt:variant>
        <vt:lpwstr/>
      </vt:variant>
      <vt:variant>
        <vt:lpwstr>_Toc260227636</vt:lpwstr>
      </vt:variant>
      <vt:variant>
        <vt:i4>1507382</vt:i4>
      </vt:variant>
      <vt:variant>
        <vt:i4>146</vt:i4>
      </vt:variant>
      <vt:variant>
        <vt:i4>0</vt:i4>
      </vt:variant>
      <vt:variant>
        <vt:i4>5</vt:i4>
      </vt:variant>
      <vt:variant>
        <vt:lpwstr/>
      </vt:variant>
      <vt:variant>
        <vt:lpwstr>_Toc260227635</vt:lpwstr>
      </vt:variant>
      <vt:variant>
        <vt:i4>1507382</vt:i4>
      </vt:variant>
      <vt:variant>
        <vt:i4>140</vt:i4>
      </vt:variant>
      <vt:variant>
        <vt:i4>0</vt:i4>
      </vt:variant>
      <vt:variant>
        <vt:i4>5</vt:i4>
      </vt:variant>
      <vt:variant>
        <vt:lpwstr/>
      </vt:variant>
      <vt:variant>
        <vt:lpwstr>_Toc260227634</vt:lpwstr>
      </vt:variant>
      <vt:variant>
        <vt:i4>1507382</vt:i4>
      </vt:variant>
      <vt:variant>
        <vt:i4>134</vt:i4>
      </vt:variant>
      <vt:variant>
        <vt:i4>0</vt:i4>
      </vt:variant>
      <vt:variant>
        <vt:i4>5</vt:i4>
      </vt:variant>
      <vt:variant>
        <vt:lpwstr/>
      </vt:variant>
      <vt:variant>
        <vt:lpwstr>_Toc260227633</vt:lpwstr>
      </vt:variant>
      <vt:variant>
        <vt:i4>1507382</vt:i4>
      </vt:variant>
      <vt:variant>
        <vt:i4>128</vt:i4>
      </vt:variant>
      <vt:variant>
        <vt:i4>0</vt:i4>
      </vt:variant>
      <vt:variant>
        <vt:i4>5</vt:i4>
      </vt:variant>
      <vt:variant>
        <vt:lpwstr/>
      </vt:variant>
      <vt:variant>
        <vt:lpwstr>_Toc260227632</vt:lpwstr>
      </vt:variant>
      <vt:variant>
        <vt:i4>1507382</vt:i4>
      </vt:variant>
      <vt:variant>
        <vt:i4>122</vt:i4>
      </vt:variant>
      <vt:variant>
        <vt:i4>0</vt:i4>
      </vt:variant>
      <vt:variant>
        <vt:i4>5</vt:i4>
      </vt:variant>
      <vt:variant>
        <vt:lpwstr/>
      </vt:variant>
      <vt:variant>
        <vt:lpwstr>_Toc260227631</vt:lpwstr>
      </vt:variant>
      <vt:variant>
        <vt:i4>1507382</vt:i4>
      </vt:variant>
      <vt:variant>
        <vt:i4>116</vt:i4>
      </vt:variant>
      <vt:variant>
        <vt:i4>0</vt:i4>
      </vt:variant>
      <vt:variant>
        <vt:i4>5</vt:i4>
      </vt:variant>
      <vt:variant>
        <vt:lpwstr/>
      </vt:variant>
      <vt:variant>
        <vt:lpwstr>_Toc260227630</vt:lpwstr>
      </vt:variant>
      <vt:variant>
        <vt:i4>1441846</vt:i4>
      </vt:variant>
      <vt:variant>
        <vt:i4>110</vt:i4>
      </vt:variant>
      <vt:variant>
        <vt:i4>0</vt:i4>
      </vt:variant>
      <vt:variant>
        <vt:i4>5</vt:i4>
      </vt:variant>
      <vt:variant>
        <vt:lpwstr/>
      </vt:variant>
      <vt:variant>
        <vt:lpwstr>_Toc260227629</vt:lpwstr>
      </vt:variant>
      <vt:variant>
        <vt:i4>1441846</vt:i4>
      </vt:variant>
      <vt:variant>
        <vt:i4>104</vt:i4>
      </vt:variant>
      <vt:variant>
        <vt:i4>0</vt:i4>
      </vt:variant>
      <vt:variant>
        <vt:i4>5</vt:i4>
      </vt:variant>
      <vt:variant>
        <vt:lpwstr/>
      </vt:variant>
      <vt:variant>
        <vt:lpwstr>_Toc260227628</vt:lpwstr>
      </vt:variant>
      <vt:variant>
        <vt:i4>1441846</vt:i4>
      </vt:variant>
      <vt:variant>
        <vt:i4>98</vt:i4>
      </vt:variant>
      <vt:variant>
        <vt:i4>0</vt:i4>
      </vt:variant>
      <vt:variant>
        <vt:i4>5</vt:i4>
      </vt:variant>
      <vt:variant>
        <vt:lpwstr/>
      </vt:variant>
      <vt:variant>
        <vt:lpwstr>_Toc260227627</vt:lpwstr>
      </vt:variant>
      <vt:variant>
        <vt:i4>1441846</vt:i4>
      </vt:variant>
      <vt:variant>
        <vt:i4>92</vt:i4>
      </vt:variant>
      <vt:variant>
        <vt:i4>0</vt:i4>
      </vt:variant>
      <vt:variant>
        <vt:i4>5</vt:i4>
      </vt:variant>
      <vt:variant>
        <vt:lpwstr/>
      </vt:variant>
      <vt:variant>
        <vt:lpwstr>_Toc260227626</vt:lpwstr>
      </vt:variant>
      <vt:variant>
        <vt:i4>1441846</vt:i4>
      </vt:variant>
      <vt:variant>
        <vt:i4>86</vt:i4>
      </vt:variant>
      <vt:variant>
        <vt:i4>0</vt:i4>
      </vt:variant>
      <vt:variant>
        <vt:i4>5</vt:i4>
      </vt:variant>
      <vt:variant>
        <vt:lpwstr/>
      </vt:variant>
      <vt:variant>
        <vt:lpwstr>_Toc260227625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dc:creator>
  <cp:lastModifiedBy>Rafael Richards</cp:lastModifiedBy>
  <cp:revision>4</cp:revision>
  <cp:lastPrinted>2017-01-11T21:04:00Z</cp:lastPrinted>
  <dcterms:created xsi:type="dcterms:W3CDTF">2024-07-30T19:31:00Z</dcterms:created>
  <dcterms:modified xsi:type="dcterms:W3CDTF">2024-10-03T14:22:00Z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0x01010002D31E2050EF95438B41D1E0CAE00B19</vt:lpwstr>
  </property>
</Properties>
</file>